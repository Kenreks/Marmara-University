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2774E" w14:textId="77777777" w:rsidR="00DC67D3" w:rsidRPr="00DC67D3" w:rsidRDefault="004D7CB5" w:rsidP="00DC67D3">
      <w:pPr>
        <w:ind w:left="360"/>
        <w:rPr>
          <w:rFonts w:ascii="Times New Roman" w:hAnsi="Times New Roman" w:cs="Times New Roman"/>
          <w:color w:val="131313"/>
          <w:sz w:val="24"/>
          <w:szCs w:val="24"/>
        </w:rPr>
      </w:pPr>
      <w:r w:rsidRPr="00426F74">
        <w:rPr>
          <w:rFonts w:ascii="Times New Roman" w:hAnsi="Times New Roman" w:cs="Times New Roman"/>
          <w:b/>
          <w:color w:val="131313"/>
          <w:sz w:val="24"/>
          <w:szCs w:val="24"/>
        </w:rPr>
        <w:t>Name:</w:t>
      </w:r>
      <w:r>
        <w:rPr>
          <w:rFonts w:ascii="Times New Roman" w:hAnsi="Times New Roman" w:cs="Times New Roman"/>
          <w:color w:val="131313"/>
          <w:sz w:val="24"/>
          <w:szCs w:val="24"/>
        </w:rPr>
        <w:t xml:space="preserve"> </w:t>
      </w:r>
      <w:r w:rsidR="00DC67D3" w:rsidRPr="00DC67D3">
        <w:rPr>
          <w:rFonts w:ascii="Times New Roman" w:hAnsi="Times New Roman" w:cs="Times New Roman"/>
          <w:color w:val="131313"/>
          <w:sz w:val="24"/>
          <w:szCs w:val="24"/>
        </w:rPr>
        <w:t>Hüseyin Kerem Mican</w:t>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sidRPr="00426F74">
        <w:rPr>
          <w:rFonts w:ascii="Times New Roman" w:hAnsi="Times New Roman" w:cs="Times New Roman"/>
          <w:b/>
          <w:color w:val="131313"/>
          <w:sz w:val="24"/>
          <w:szCs w:val="24"/>
        </w:rPr>
        <w:t>Date:</w:t>
      </w:r>
      <w:r w:rsidR="00426F74">
        <w:rPr>
          <w:rFonts w:ascii="Times New Roman" w:hAnsi="Times New Roman" w:cs="Times New Roman"/>
          <w:color w:val="131313"/>
          <w:sz w:val="24"/>
          <w:szCs w:val="24"/>
        </w:rPr>
        <w:t xml:space="preserve"> </w:t>
      </w:r>
      <w:r w:rsidR="00DC67D3">
        <w:rPr>
          <w:rFonts w:ascii="Times New Roman" w:hAnsi="Times New Roman" w:cs="Times New Roman"/>
          <w:color w:val="131313"/>
          <w:sz w:val="24"/>
          <w:szCs w:val="24"/>
        </w:rPr>
        <w:t>2.04.2020</w:t>
      </w:r>
    </w:p>
    <w:p w14:paraId="2117EDDD" w14:textId="77777777" w:rsidR="00C53BD2" w:rsidRDefault="00C53BD2" w:rsidP="00DC67D3">
      <w:pPr>
        <w:ind w:left="360"/>
        <w:rPr>
          <w:rFonts w:ascii="Times New Roman" w:hAnsi="Times New Roman" w:cs="Times New Roman"/>
          <w:color w:val="131313"/>
          <w:sz w:val="24"/>
          <w:szCs w:val="24"/>
        </w:rPr>
      </w:pPr>
      <w:r w:rsidRPr="00426F74">
        <w:rPr>
          <w:rFonts w:ascii="Times New Roman" w:hAnsi="Times New Roman" w:cs="Times New Roman"/>
          <w:b/>
          <w:color w:val="131313"/>
          <w:sz w:val="24"/>
          <w:szCs w:val="24"/>
        </w:rPr>
        <w:t>Student Number:</w:t>
      </w:r>
      <w:r>
        <w:rPr>
          <w:rFonts w:ascii="Times New Roman" w:hAnsi="Times New Roman" w:cs="Times New Roman"/>
          <w:color w:val="131313"/>
          <w:sz w:val="24"/>
          <w:szCs w:val="24"/>
        </w:rPr>
        <w:t xml:space="preserve"> 218271190</w:t>
      </w:r>
    </w:p>
    <w:p w14:paraId="2E0CFAF2" w14:textId="77777777" w:rsidR="004D7CB5" w:rsidRDefault="004D7CB5" w:rsidP="00DC67D3">
      <w:pPr>
        <w:ind w:left="360"/>
        <w:rPr>
          <w:rFonts w:ascii="Times New Roman" w:hAnsi="Times New Roman" w:cs="Times New Roman"/>
          <w:color w:val="131313"/>
          <w:sz w:val="24"/>
          <w:szCs w:val="24"/>
        </w:rPr>
      </w:pPr>
      <w:r w:rsidRPr="00426F74">
        <w:rPr>
          <w:rFonts w:ascii="Times New Roman" w:hAnsi="Times New Roman" w:cs="Times New Roman"/>
          <w:b/>
          <w:color w:val="131313"/>
          <w:sz w:val="24"/>
          <w:szCs w:val="24"/>
        </w:rPr>
        <w:t>Instructor:</w:t>
      </w:r>
      <w:r>
        <w:rPr>
          <w:rFonts w:ascii="Times New Roman" w:hAnsi="Times New Roman" w:cs="Times New Roman"/>
          <w:color w:val="131313"/>
          <w:sz w:val="24"/>
          <w:szCs w:val="24"/>
        </w:rPr>
        <w:t xml:space="preserve"> Rakesh Jobanputra</w:t>
      </w:r>
    </w:p>
    <w:p w14:paraId="4303F094" w14:textId="77777777" w:rsidR="00426F74" w:rsidRDefault="00426F74" w:rsidP="00426F74">
      <w:pPr>
        <w:ind w:left="360"/>
        <w:rPr>
          <w:rFonts w:ascii="Times New Roman" w:hAnsi="Times New Roman" w:cs="Times New Roman"/>
          <w:color w:val="131313"/>
          <w:sz w:val="24"/>
          <w:szCs w:val="24"/>
        </w:rPr>
      </w:pPr>
      <w:r>
        <w:rPr>
          <w:rFonts w:ascii="Times New Roman" w:hAnsi="Times New Roman" w:cs="Times New Roman"/>
          <w:color w:val="131313"/>
          <w:sz w:val="24"/>
          <w:szCs w:val="24"/>
        </w:rPr>
        <w:t>UNI 123-</w:t>
      </w:r>
      <w:r w:rsidRPr="00DC67D3">
        <w:rPr>
          <w:rFonts w:ascii="Times New Roman" w:hAnsi="Times New Roman" w:cs="Times New Roman"/>
          <w:color w:val="131313"/>
          <w:sz w:val="24"/>
          <w:szCs w:val="24"/>
        </w:rPr>
        <w:t>05</w:t>
      </w:r>
    </w:p>
    <w:p w14:paraId="09312F5E" w14:textId="77777777" w:rsidR="00DC67D3" w:rsidRPr="00DC67D3" w:rsidRDefault="00DC67D3" w:rsidP="00DC67D3">
      <w:pPr>
        <w:ind w:left="360"/>
        <w:rPr>
          <w:rFonts w:ascii="Times New Roman" w:hAnsi="Times New Roman" w:cs="Times New Roman"/>
          <w:b/>
          <w:color w:val="131313"/>
          <w:sz w:val="28"/>
          <w:szCs w:val="28"/>
        </w:rPr>
      </w:pP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sidRPr="00DC67D3">
        <w:rPr>
          <w:rFonts w:ascii="Times New Roman" w:hAnsi="Times New Roman" w:cs="Times New Roman"/>
          <w:b/>
          <w:color w:val="131313"/>
          <w:sz w:val="28"/>
          <w:szCs w:val="28"/>
        </w:rPr>
        <w:t>Research Paper Outline</w:t>
      </w:r>
    </w:p>
    <w:p w14:paraId="3EF2D535" w14:textId="77777777" w:rsidR="00F07F75" w:rsidRPr="001B1218" w:rsidRDefault="00DC67D3" w:rsidP="00DC67D3">
      <w:pPr>
        <w:ind w:firstLine="360"/>
        <w:rPr>
          <w:rFonts w:ascii="Times New Roman" w:hAnsi="Times New Roman" w:cs="Times New Roman"/>
          <w:sz w:val="24"/>
          <w:szCs w:val="24"/>
        </w:rPr>
      </w:pPr>
      <w:r w:rsidRPr="001B1218">
        <w:rPr>
          <w:rFonts w:ascii="Times New Roman" w:hAnsi="Times New Roman" w:cs="Times New Roman"/>
          <w:color w:val="131313"/>
          <w:sz w:val="24"/>
          <w:szCs w:val="24"/>
        </w:rPr>
        <w:t xml:space="preserve">Research Question: </w:t>
      </w:r>
      <w:r w:rsidR="00F07F75" w:rsidRPr="001B1218">
        <w:rPr>
          <w:rFonts w:ascii="Times New Roman" w:hAnsi="Times New Roman" w:cs="Times New Roman"/>
          <w:color w:val="131313"/>
          <w:sz w:val="24"/>
          <w:szCs w:val="24"/>
        </w:rPr>
        <w:t>Discuss the following quote by Voltaire (with reference to the novel): “Don't think money does everything or you are going to end up doing everything for money.”</w:t>
      </w:r>
      <w:r w:rsidR="00F07F75" w:rsidRPr="001B1218">
        <w:rPr>
          <w:rFonts w:ascii="Times New Roman" w:hAnsi="Times New Roman" w:cs="Times New Roman"/>
          <w:sz w:val="24"/>
          <w:szCs w:val="24"/>
        </w:rPr>
        <w:t xml:space="preserve"> </w:t>
      </w:r>
    </w:p>
    <w:p w14:paraId="04EA249B" w14:textId="77777777" w:rsidR="00573079" w:rsidRPr="001B1218" w:rsidRDefault="00DC67D3">
      <w:pPr>
        <w:rPr>
          <w:rFonts w:ascii="Times New Roman" w:hAnsi="Times New Roman" w:cs="Times New Roman"/>
          <w:sz w:val="24"/>
          <w:szCs w:val="24"/>
          <w:u w:val="single"/>
        </w:rPr>
      </w:pPr>
      <w:r w:rsidRPr="001B1218">
        <w:rPr>
          <w:rFonts w:ascii="Times New Roman" w:hAnsi="Times New Roman" w:cs="Times New Roman"/>
          <w:sz w:val="24"/>
          <w:szCs w:val="24"/>
          <w:u w:val="single"/>
        </w:rPr>
        <w:t>Introduction:</w:t>
      </w:r>
    </w:p>
    <w:p w14:paraId="258AF353" w14:textId="77777777" w:rsidR="00DC67D3" w:rsidRPr="001B1218" w:rsidRDefault="00DC67D3">
      <w:pPr>
        <w:rPr>
          <w:rFonts w:ascii="Times New Roman" w:hAnsi="Times New Roman" w:cs="Times New Roman"/>
          <w:sz w:val="24"/>
          <w:szCs w:val="24"/>
        </w:rPr>
      </w:pPr>
      <w:r w:rsidRPr="001B1218">
        <w:rPr>
          <w:rFonts w:ascii="Times New Roman" w:hAnsi="Times New Roman" w:cs="Times New Roman"/>
          <w:sz w:val="24"/>
          <w:szCs w:val="24"/>
        </w:rPr>
        <w:tab/>
      </w:r>
      <w:r w:rsidR="00A43646" w:rsidRPr="001B1218">
        <w:rPr>
          <w:rFonts w:ascii="Times New Roman" w:hAnsi="Times New Roman" w:cs="Times New Roman"/>
          <w:sz w:val="24"/>
          <w:szCs w:val="24"/>
        </w:rPr>
        <w:t xml:space="preserve">French philosopher Voltaire (François-Marie Arouet) argues that “Don’t think money does everything or you are going to end up doing everything for money.”. In the novel The Great Gatsby, </w:t>
      </w:r>
      <w:r w:rsidR="00954B35" w:rsidRPr="001B1218">
        <w:rPr>
          <w:rFonts w:ascii="Times New Roman" w:hAnsi="Times New Roman" w:cs="Times New Roman"/>
          <w:sz w:val="24"/>
          <w:szCs w:val="24"/>
        </w:rPr>
        <w:t xml:space="preserve">the writer F. Scott Fitzgerald portrays that money is the main theme of the book and </w:t>
      </w:r>
      <w:r w:rsidR="00BF50AF" w:rsidRPr="001B1218">
        <w:rPr>
          <w:rFonts w:ascii="Times New Roman" w:hAnsi="Times New Roman" w:cs="Times New Roman"/>
          <w:sz w:val="24"/>
          <w:szCs w:val="24"/>
        </w:rPr>
        <w:t>a goal or dream for characters in the book. I</w:t>
      </w:r>
      <w:r w:rsidR="00954B35" w:rsidRPr="001B1218">
        <w:rPr>
          <w:rFonts w:ascii="Times New Roman" w:hAnsi="Times New Roman" w:cs="Times New Roman"/>
          <w:sz w:val="24"/>
          <w:szCs w:val="24"/>
        </w:rPr>
        <w:t xml:space="preserve">t is </w:t>
      </w:r>
      <w:r w:rsidR="00F87247" w:rsidRPr="001B1218">
        <w:rPr>
          <w:rFonts w:ascii="Times New Roman" w:hAnsi="Times New Roman" w:cs="Times New Roman"/>
          <w:sz w:val="24"/>
          <w:szCs w:val="24"/>
        </w:rPr>
        <w:t>has a huge effect on characters’ relationships and motivations.</w:t>
      </w:r>
      <w:r w:rsidR="00A73C0C" w:rsidRPr="001B1218">
        <w:rPr>
          <w:rFonts w:ascii="Times New Roman" w:hAnsi="Times New Roman" w:cs="Times New Roman"/>
          <w:sz w:val="24"/>
          <w:szCs w:val="24"/>
        </w:rPr>
        <w:t xml:space="preserve"> In the book, most of the ch</w:t>
      </w:r>
      <w:r w:rsidR="00A87628" w:rsidRPr="001B1218">
        <w:rPr>
          <w:rFonts w:ascii="Times New Roman" w:hAnsi="Times New Roman" w:cs="Times New Roman"/>
          <w:sz w:val="24"/>
          <w:szCs w:val="24"/>
        </w:rPr>
        <w:t>aracters show themselves to be materialistic, their biggest desire is money and fame.</w:t>
      </w:r>
      <w:r w:rsidR="00F87247" w:rsidRPr="001B1218">
        <w:rPr>
          <w:rFonts w:ascii="Times New Roman" w:hAnsi="Times New Roman" w:cs="Times New Roman"/>
          <w:sz w:val="24"/>
          <w:szCs w:val="24"/>
        </w:rPr>
        <w:t xml:space="preserve"> </w:t>
      </w:r>
      <w:r w:rsidR="003524E0" w:rsidRPr="001B1218">
        <w:rPr>
          <w:rFonts w:ascii="Times New Roman" w:hAnsi="Times New Roman" w:cs="Times New Roman"/>
          <w:sz w:val="24"/>
          <w:szCs w:val="24"/>
        </w:rPr>
        <w:t xml:space="preserve">I agree with the idea that </w:t>
      </w:r>
      <w:r w:rsidR="00A73C0C" w:rsidRPr="001B1218">
        <w:rPr>
          <w:rFonts w:ascii="Times New Roman" w:hAnsi="Times New Roman" w:cs="Times New Roman"/>
          <w:sz w:val="24"/>
          <w:szCs w:val="24"/>
        </w:rPr>
        <w:t xml:space="preserve">money </w:t>
      </w:r>
      <w:r w:rsidR="00E254D6" w:rsidRPr="001B1218">
        <w:rPr>
          <w:rFonts w:ascii="Times New Roman" w:hAnsi="Times New Roman" w:cs="Times New Roman"/>
          <w:sz w:val="24"/>
          <w:szCs w:val="24"/>
        </w:rPr>
        <w:t xml:space="preserve">doesn’t do everything but </w:t>
      </w:r>
      <w:r w:rsidR="00A73C0C" w:rsidRPr="001B1218">
        <w:rPr>
          <w:rFonts w:ascii="Times New Roman" w:hAnsi="Times New Roman" w:cs="Times New Roman"/>
          <w:sz w:val="24"/>
          <w:szCs w:val="24"/>
        </w:rPr>
        <w:t>it has a huge influence in real life on almost everything</w:t>
      </w:r>
      <w:r w:rsidR="004C5AD5">
        <w:rPr>
          <w:rFonts w:ascii="Times New Roman" w:hAnsi="Times New Roman" w:cs="Times New Roman"/>
          <w:sz w:val="24"/>
          <w:szCs w:val="24"/>
        </w:rPr>
        <w:t xml:space="preserve"> and some people are doing everything for money, some of them use it as a tool</w:t>
      </w:r>
      <w:r w:rsidR="00A73C0C" w:rsidRPr="001B1218">
        <w:rPr>
          <w:rFonts w:ascii="Times New Roman" w:hAnsi="Times New Roman" w:cs="Times New Roman"/>
          <w:sz w:val="24"/>
          <w:szCs w:val="24"/>
        </w:rPr>
        <w:t xml:space="preserve">. People do most of the work but with money they do it in a way easier and faster, so money is like an enzyme and human body is the </w:t>
      </w:r>
      <w:commentRangeStart w:id="0"/>
      <w:r w:rsidR="00A73C0C" w:rsidRPr="001B1218">
        <w:rPr>
          <w:rFonts w:ascii="Times New Roman" w:hAnsi="Times New Roman" w:cs="Times New Roman"/>
          <w:sz w:val="24"/>
          <w:szCs w:val="24"/>
        </w:rPr>
        <w:t>world</w:t>
      </w:r>
      <w:commentRangeEnd w:id="0"/>
      <w:r w:rsidR="0092691C">
        <w:rPr>
          <w:rStyle w:val="CommentReference"/>
        </w:rPr>
        <w:commentReference w:id="0"/>
      </w:r>
      <w:r w:rsidR="00A73C0C" w:rsidRPr="001B1218">
        <w:rPr>
          <w:rFonts w:ascii="Times New Roman" w:hAnsi="Times New Roman" w:cs="Times New Roman"/>
          <w:sz w:val="24"/>
          <w:szCs w:val="24"/>
        </w:rPr>
        <w:t>.</w:t>
      </w:r>
      <w:ins w:id="1" w:author="RAKESH JOBANPUTRA" w:date="2020-04-17T00:03:00Z">
        <w:r w:rsidR="0092691C">
          <w:rPr>
            <w:rFonts w:ascii="Times New Roman" w:hAnsi="Times New Roman" w:cs="Times New Roman"/>
            <w:sz w:val="24"/>
            <w:szCs w:val="24"/>
          </w:rPr>
          <w:t xml:space="preserve"> </w:t>
        </w:r>
      </w:ins>
    </w:p>
    <w:p w14:paraId="5EA586A6" w14:textId="77777777" w:rsidR="00F87247" w:rsidRPr="001B1218" w:rsidRDefault="00F87247">
      <w:pPr>
        <w:rPr>
          <w:rFonts w:ascii="Times New Roman" w:hAnsi="Times New Roman" w:cs="Times New Roman"/>
          <w:b/>
          <w:sz w:val="24"/>
          <w:szCs w:val="24"/>
          <w:u w:val="single"/>
        </w:rPr>
      </w:pPr>
      <w:r w:rsidRPr="001B1218">
        <w:rPr>
          <w:rFonts w:ascii="Times New Roman" w:hAnsi="Times New Roman" w:cs="Times New Roman"/>
          <w:b/>
          <w:sz w:val="24"/>
          <w:szCs w:val="24"/>
          <w:u w:val="single"/>
        </w:rPr>
        <w:t>Body 1:</w:t>
      </w:r>
    </w:p>
    <w:p w14:paraId="0F2B83CC" w14:textId="77777777" w:rsidR="00F87247" w:rsidRPr="001B1218" w:rsidRDefault="00F87247">
      <w:pPr>
        <w:rPr>
          <w:rFonts w:ascii="Times New Roman" w:hAnsi="Times New Roman" w:cs="Times New Roman"/>
          <w:b/>
          <w:sz w:val="24"/>
          <w:szCs w:val="24"/>
        </w:rPr>
      </w:pPr>
      <w:r w:rsidRPr="001B1218">
        <w:rPr>
          <w:rFonts w:ascii="Times New Roman" w:hAnsi="Times New Roman" w:cs="Times New Roman"/>
          <w:b/>
          <w:sz w:val="24"/>
          <w:szCs w:val="24"/>
        </w:rPr>
        <w:t>The first main idea/topic sentence:</w:t>
      </w:r>
    </w:p>
    <w:p w14:paraId="136BD565" w14:textId="77777777" w:rsidR="00F87247" w:rsidRPr="001B1218" w:rsidRDefault="007B2351">
      <w:pPr>
        <w:rPr>
          <w:rFonts w:ascii="Times New Roman" w:hAnsi="Times New Roman" w:cs="Times New Roman"/>
          <w:sz w:val="24"/>
          <w:szCs w:val="24"/>
        </w:rPr>
      </w:pPr>
      <w:r w:rsidRPr="001B1218">
        <w:rPr>
          <w:rFonts w:ascii="Times New Roman" w:hAnsi="Times New Roman" w:cs="Times New Roman"/>
          <w:sz w:val="24"/>
          <w:szCs w:val="24"/>
        </w:rPr>
        <w:t xml:space="preserve">It can be said that money doesn’t do everything but </w:t>
      </w:r>
      <w:r w:rsidR="00EF6270">
        <w:rPr>
          <w:rFonts w:ascii="Times New Roman" w:hAnsi="Times New Roman" w:cs="Times New Roman"/>
          <w:sz w:val="24"/>
          <w:szCs w:val="24"/>
        </w:rPr>
        <w:t>it is an advantage in life.</w:t>
      </w:r>
    </w:p>
    <w:p w14:paraId="2AE64495" w14:textId="77777777" w:rsidR="00F87247" w:rsidRPr="001B1218" w:rsidRDefault="00F87247">
      <w:pPr>
        <w:rPr>
          <w:rFonts w:ascii="Times New Roman" w:hAnsi="Times New Roman" w:cs="Times New Roman"/>
          <w:b/>
          <w:sz w:val="24"/>
          <w:szCs w:val="24"/>
        </w:rPr>
      </w:pPr>
      <w:r w:rsidRPr="001B1218">
        <w:rPr>
          <w:rFonts w:ascii="Times New Roman" w:hAnsi="Times New Roman" w:cs="Times New Roman"/>
          <w:b/>
          <w:sz w:val="24"/>
          <w:szCs w:val="24"/>
        </w:rPr>
        <w:t>Supporting idea:</w:t>
      </w:r>
    </w:p>
    <w:p w14:paraId="5EE1C724" w14:textId="08149E53" w:rsidR="00F87247" w:rsidRPr="001B1218" w:rsidRDefault="006B237C">
      <w:pPr>
        <w:rPr>
          <w:rFonts w:ascii="Times New Roman" w:hAnsi="Times New Roman" w:cs="Times New Roman"/>
          <w:sz w:val="24"/>
          <w:szCs w:val="24"/>
        </w:rPr>
      </w:pPr>
      <w:r w:rsidRPr="001B1218">
        <w:rPr>
          <w:rFonts w:ascii="Times New Roman" w:hAnsi="Times New Roman" w:cs="Times New Roman"/>
          <w:sz w:val="24"/>
          <w:szCs w:val="24"/>
        </w:rPr>
        <w:t>First of all, money</w:t>
      </w:r>
      <w:r w:rsidR="000202ED">
        <w:rPr>
          <w:rFonts w:ascii="Times New Roman" w:hAnsi="Times New Roman" w:cs="Times New Roman"/>
          <w:sz w:val="24"/>
          <w:szCs w:val="24"/>
        </w:rPr>
        <w:t xml:space="preserve"> doesn’t do everything but it</w:t>
      </w:r>
      <w:r w:rsidRPr="001B1218">
        <w:rPr>
          <w:rFonts w:ascii="Times New Roman" w:hAnsi="Times New Roman" w:cs="Times New Roman"/>
          <w:sz w:val="24"/>
          <w:szCs w:val="24"/>
        </w:rPr>
        <w:t xml:space="preserve"> is an advantage.</w:t>
      </w:r>
      <w:ins w:id="2" w:author="RAKESH JOBANPUTRA" w:date="2020-04-17T00:03:00Z">
        <w:r w:rsidR="00EC503F">
          <w:rPr>
            <w:rFonts w:ascii="Times New Roman" w:hAnsi="Times New Roman" w:cs="Times New Roman"/>
            <w:sz w:val="24"/>
            <w:szCs w:val="24"/>
          </w:rPr>
          <w:t xml:space="preserve"> REPETITION</w:t>
        </w:r>
      </w:ins>
    </w:p>
    <w:p w14:paraId="16A1A711" w14:textId="77777777" w:rsidR="00F87247" w:rsidRPr="001B1218" w:rsidRDefault="00F87247">
      <w:pPr>
        <w:rPr>
          <w:rFonts w:ascii="Times New Roman" w:hAnsi="Times New Roman" w:cs="Times New Roman"/>
          <w:b/>
          <w:sz w:val="24"/>
          <w:szCs w:val="24"/>
        </w:rPr>
      </w:pPr>
      <w:r w:rsidRPr="001B1218">
        <w:rPr>
          <w:rFonts w:ascii="Times New Roman" w:hAnsi="Times New Roman" w:cs="Times New Roman"/>
          <w:b/>
          <w:sz w:val="24"/>
          <w:szCs w:val="24"/>
        </w:rPr>
        <w:t>Supporting citation:</w:t>
      </w:r>
    </w:p>
    <w:p w14:paraId="5292FBBC" w14:textId="77777777" w:rsidR="00F87247" w:rsidRPr="001B1218" w:rsidRDefault="00B01C07">
      <w:pPr>
        <w:rPr>
          <w:rFonts w:ascii="Times New Roman" w:hAnsi="Times New Roman" w:cs="Times New Roman"/>
          <w:sz w:val="24"/>
          <w:szCs w:val="24"/>
        </w:rPr>
      </w:pPr>
      <w:r>
        <w:rPr>
          <w:rFonts w:ascii="Times New Roman" w:hAnsi="Times New Roman" w:cs="Times New Roman"/>
          <w:sz w:val="24"/>
          <w:szCs w:val="24"/>
          <w:shd w:val="clear" w:color="auto" w:fill="FFFFFF"/>
        </w:rPr>
        <w:t>“</w:t>
      </w:r>
      <w:r w:rsidR="001B1218" w:rsidRPr="001B1218">
        <w:rPr>
          <w:rFonts w:ascii="Times New Roman" w:hAnsi="Times New Roman" w:cs="Times New Roman"/>
          <w:sz w:val="24"/>
          <w:szCs w:val="24"/>
          <w:shd w:val="clear" w:color="auto" w:fill="FFFFFF"/>
        </w:rPr>
        <w:t>In the opening pages, </w:t>
      </w:r>
      <w:hyperlink r:id="rId8" w:tgtFrame="_blank" w:history="1">
        <w:r w:rsidR="001B1218" w:rsidRPr="001B1218">
          <w:rPr>
            <w:rStyle w:val="Hyperlink"/>
            <w:rFonts w:ascii="Times New Roman" w:hAnsi="Times New Roman" w:cs="Times New Roman"/>
            <w:bCs/>
            <w:color w:val="auto"/>
            <w:sz w:val="24"/>
            <w:szCs w:val="24"/>
            <w:u w:val="none"/>
            <w:shd w:val="clear" w:color="auto" w:fill="FFFFFF"/>
          </w:rPr>
          <w:t>Nick</w:t>
        </w:r>
      </w:hyperlink>
      <w:r w:rsidR="001B1218" w:rsidRPr="001B1218">
        <w:rPr>
          <w:rStyle w:val="Strong"/>
          <w:rFonts w:ascii="Times New Roman" w:hAnsi="Times New Roman" w:cs="Times New Roman"/>
          <w:sz w:val="24"/>
          <w:szCs w:val="24"/>
          <w:shd w:val="clear" w:color="auto" w:fill="FFFFFF"/>
        </w:rPr>
        <w:t> </w:t>
      </w:r>
      <w:r w:rsidR="001B1218" w:rsidRPr="001B1218">
        <w:rPr>
          <w:rStyle w:val="Strong"/>
          <w:rFonts w:ascii="Times New Roman" w:hAnsi="Times New Roman" w:cs="Times New Roman"/>
          <w:b w:val="0"/>
          <w:sz w:val="24"/>
          <w:szCs w:val="24"/>
          <w:shd w:val="clear" w:color="auto" w:fill="FFFFFF"/>
        </w:rPr>
        <w:t>establishes himself as someone who has had many advantages in life</w:t>
      </w:r>
      <w:r w:rsidR="001B1218" w:rsidRPr="001B1218">
        <w:rPr>
          <w:rFonts w:ascii="Times New Roman" w:hAnsi="Times New Roman" w:cs="Times New Roman"/>
          <w:b/>
          <w:sz w:val="24"/>
          <w:szCs w:val="24"/>
          <w:shd w:val="clear" w:color="auto" w:fill="FFFFFF"/>
        </w:rPr>
        <w:t>—</w:t>
      </w:r>
      <w:r w:rsidR="001B1218" w:rsidRPr="001B1218">
        <w:rPr>
          <w:rFonts w:ascii="Times New Roman" w:hAnsi="Times New Roman" w:cs="Times New Roman"/>
          <w:sz w:val="24"/>
          <w:szCs w:val="24"/>
          <w:shd w:val="clear" w:color="auto" w:fill="FFFFFF"/>
        </w:rPr>
        <w:t>a wealthy family and an Ivy League education to name just two. Despite not being as wealthy as Tom and Daisy, his second cousin, they see him as enough of a peer to invite him to their home in </w:t>
      </w:r>
      <w:hyperlink r:id="rId9" w:tgtFrame="_blank" w:history="1">
        <w:r w:rsidR="001B1218" w:rsidRPr="001B1218">
          <w:rPr>
            <w:rStyle w:val="Hyperlink"/>
            <w:rFonts w:ascii="Times New Roman" w:hAnsi="Times New Roman" w:cs="Times New Roman"/>
            <w:color w:val="auto"/>
            <w:sz w:val="24"/>
            <w:szCs w:val="24"/>
            <w:u w:val="none"/>
            <w:shd w:val="clear" w:color="auto" w:fill="FFFFFF"/>
          </w:rPr>
          <w:t>Chapter 1</w:t>
        </w:r>
      </w:hyperlink>
      <w:r w:rsidR="001B1218" w:rsidRPr="001B1218">
        <w:rPr>
          <w:rFonts w:ascii="Times New Roman" w:hAnsi="Times New Roman" w:cs="Times New Roman"/>
          <w:sz w:val="24"/>
          <w:szCs w:val="24"/>
          <w:shd w:val="clear" w:color="auto" w:fill="FFFFFF"/>
        </w:rPr>
        <w:t>. Nick's connection to Daisy in turn makes him attractive to Gatsby. If Nick were just a middle-class everyman, the story could not play out in the same way.</w:t>
      </w:r>
      <w:r>
        <w:rPr>
          <w:rFonts w:ascii="Times New Roman" w:hAnsi="Times New Roman" w:cs="Times New Roman"/>
          <w:sz w:val="24"/>
          <w:szCs w:val="24"/>
          <w:shd w:val="clear" w:color="auto" w:fill="FFFFFF"/>
        </w:rPr>
        <w:t>” (Wulick, 2020)</w:t>
      </w:r>
    </w:p>
    <w:p w14:paraId="6BD03CDA" w14:textId="77777777" w:rsidR="00F87247" w:rsidRPr="001B1218" w:rsidRDefault="00F87247">
      <w:pPr>
        <w:rPr>
          <w:rFonts w:ascii="Times New Roman" w:hAnsi="Times New Roman" w:cs="Times New Roman"/>
          <w:b/>
          <w:sz w:val="24"/>
          <w:szCs w:val="24"/>
        </w:rPr>
      </w:pPr>
      <w:r w:rsidRPr="001B1218">
        <w:rPr>
          <w:rFonts w:ascii="Times New Roman" w:hAnsi="Times New Roman" w:cs="Times New Roman"/>
          <w:b/>
          <w:sz w:val="24"/>
          <w:szCs w:val="24"/>
        </w:rPr>
        <w:t>Evidence:</w:t>
      </w:r>
    </w:p>
    <w:p w14:paraId="2EBB6411" w14:textId="77777777" w:rsidR="006B237C" w:rsidRPr="001B1218" w:rsidRDefault="00B01C07" w:rsidP="004D7CB5">
      <w:pPr>
        <w:rPr>
          <w:rFonts w:ascii="Times New Roman" w:hAnsi="Times New Roman" w:cs="Times New Roman"/>
          <w:sz w:val="24"/>
          <w:szCs w:val="24"/>
        </w:rPr>
      </w:pPr>
      <w:r>
        <w:rPr>
          <w:rFonts w:ascii="Times New Roman" w:hAnsi="Times New Roman" w:cs="Times New Roman"/>
          <w:sz w:val="24"/>
          <w:szCs w:val="24"/>
        </w:rPr>
        <w:t>“</w:t>
      </w:r>
      <w:r w:rsidR="004D7CB5" w:rsidRPr="001B1218">
        <w:rPr>
          <w:rFonts w:ascii="Times New Roman" w:hAnsi="Times New Roman" w:cs="Times New Roman"/>
          <w:sz w:val="24"/>
          <w:szCs w:val="24"/>
        </w:rPr>
        <w:t>‘Whenever you feel like criticizing any one,’ he told me, ‘just remember that all the people in this world haven’t had the advantages that you’ve had.</w:t>
      </w:r>
      <w:r>
        <w:rPr>
          <w:rFonts w:ascii="Times New Roman" w:hAnsi="Times New Roman" w:cs="Times New Roman"/>
          <w:sz w:val="24"/>
          <w:szCs w:val="24"/>
        </w:rPr>
        <w:t>” (Fitzgerald, 2017, p.5)</w:t>
      </w:r>
    </w:p>
    <w:p w14:paraId="65FAB72A" w14:textId="77777777" w:rsidR="00F87247" w:rsidRPr="001A4276" w:rsidRDefault="00F87247">
      <w:pPr>
        <w:rPr>
          <w:rFonts w:ascii="Times New Roman" w:hAnsi="Times New Roman" w:cs="Times New Roman"/>
          <w:b/>
          <w:sz w:val="24"/>
          <w:szCs w:val="24"/>
        </w:rPr>
      </w:pPr>
      <w:r w:rsidRPr="001A4276">
        <w:rPr>
          <w:rFonts w:ascii="Times New Roman" w:hAnsi="Times New Roman" w:cs="Times New Roman"/>
          <w:b/>
          <w:sz w:val="24"/>
          <w:szCs w:val="24"/>
        </w:rPr>
        <w:t>Supporting idea:</w:t>
      </w:r>
    </w:p>
    <w:p w14:paraId="5E51C20A" w14:textId="3B21ADC2" w:rsidR="00F87247" w:rsidRPr="000202ED" w:rsidRDefault="000202ED">
      <w:pPr>
        <w:rPr>
          <w:rFonts w:ascii="Times New Roman" w:hAnsi="Times New Roman" w:cs="Times New Roman"/>
          <w:sz w:val="24"/>
          <w:szCs w:val="24"/>
        </w:rPr>
      </w:pPr>
      <w:r>
        <w:rPr>
          <w:rFonts w:ascii="Times New Roman" w:hAnsi="Times New Roman" w:cs="Times New Roman"/>
          <w:sz w:val="24"/>
          <w:szCs w:val="24"/>
        </w:rPr>
        <w:lastRenderedPageBreak/>
        <w:t xml:space="preserve">Most of the people think the main reason of success and happiness is having a a lot of money, </w:t>
      </w:r>
      <w:r w:rsidR="000F5C50">
        <w:rPr>
          <w:rFonts w:ascii="Times New Roman" w:hAnsi="Times New Roman" w:cs="Times New Roman"/>
          <w:sz w:val="24"/>
          <w:szCs w:val="24"/>
        </w:rPr>
        <w:t xml:space="preserve">they think money can solve their problems, </w:t>
      </w:r>
      <w:r>
        <w:rPr>
          <w:rFonts w:ascii="Times New Roman" w:hAnsi="Times New Roman" w:cs="Times New Roman"/>
          <w:sz w:val="24"/>
          <w:szCs w:val="24"/>
        </w:rPr>
        <w:t>but it is not.</w:t>
      </w:r>
      <w:ins w:id="3" w:author="RAKESH JOBANPUTRA" w:date="2020-04-17T00:03:00Z">
        <w:r w:rsidR="00EC503F">
          <w:rPr>
            <w:rFonts w:ascii="Times New Roman" w:hAnsi="Times New Roman" w:cs="Times New Roman"/>
            <w:sz w:val="24"/>
            <w:szCs w:val="24"/>
          </w:rPr>
          <w:t xml:space="preserve"> WHY NOT? </w:t>
        </w:r>
      </w:ins>
    </w:p>
    <w:p w14:paraId="018DD62C" w14:textId="77777777" w:rsidR="00F87247" w:rsidRPr="001A4276" w:rsidRDefault="00F87247">
      <w:pPr>
        <w:rPr>
          <w:rFonts w:ascii="Times New Roman" w:hAnsi="Times New Roman" w:cs="Times New Roman"/>
          <w:b/>
          <w:sz w:val="24"/>
          <w:szCs w:val="24"/>
        </w:rPr>
      </w:pPr>
      <w:r w:rsidRPr="001A4276">
        <w:rPr>
          <w:rFonts w:ascii="Times New Roman" w:hAnsi="Times New Roman" w:cs="Times New Roman"/>
          <w:b/>
          <w:sz w:val="24"/>
          <w:szCs w:val="24"/>
        </w:rPr>
        <w:t>Supporting citation:</w:t>
      </w:r>
    </w:p>
    <w:p w14:paraId="395E15F9" w14:textId="21A21EA6" w:rsidR="00F87247" w:rsidRPr="000202ED" w:rsidRDefault="00411B9C">
      <w:pPr>
        <w:rPr>
          <w:rFonts w:ascii="Times New Roman" w:hAnsi="Times New Roman" w:cs="Times New Roman"/>
          <w:b/>
          <w:sz w:val="24"/>
          <w:szCs w:val="24"/>
        </w:rPr>
      </w:pPr>
      <w:r>
        <w:rPr>
          <w:rFonts w:ascii="Times New Roman" w:hAnsi="Times New Roman" w:cs="Times New Roman"/>
          <w:sz w:val="24"/>
          <w:szCs w:val="24"/>
          <w:shd w:val="clear" w:color="auto" w:fill="FFFFFF"/>
        </w:rPr>
        <w:t>“</w:t>
      </w:r>
      <w:r w:rsidR="000202ED" w:rsidRPr="000202ED">
        <w:rPr>
          <w:rFonts w:ascii="Times New Roman" w:hAnsi="Times New Roman" w:cs="Times New Roman"/>
          <w:sz w:val="24"/>
          <w:szCs w:val="24"/>
          <w:shd w:val="clear" w:color="auto" w:fill="FFFFFF"/>
        </w:rPr>
        <w:t>When it comes to balancing life goals and finances, it’s easy for people to place more importance on money than it is worth. A lot of people think that money will solve all of their problems, and that it’s the key to success. However, this line of thought is dangerous – when you believe that money is the solution, then everything that you do will be in pursuit of money, when the effort would be better spent in pursuit of your passions, the people you love, and the values that drive you. In other words, be wary of putting the cart before the horse.</w:t>
      </w:r>
      <w:r>
        <w:rPr>
          <w:rFonts w:ascii="Times New Roman" w:hAnsi="Times New Roman" w:cs="Times New Roman"/>
          <w:sz w:val="24"/>
          <w:szCs w:val="24"/>
          <w:shd w:val="clear" w:color="auto" w:fill="FFFFFF"/>
        </w:rPr>
        <w:t>”(Wei, 2015)</w:t>
      </w:r>
      <w:ins w:id="4" w:author="RAKESH JOBANPUTRA" w:date="2020-04-17T00:04:00Z">
        <w:r w:rsidR="00761C9C">
          <w:rPr>
            <w:rFonts w:ascii="Times New Roman" w:hAnsi="Times New Roman" w:cs="Times New Roman"/>
            <w:sz w:val="24"/>
            <w:szCs w:val="24"/>
            <w:shd w:val="clear" w:color="auto" w:fill="FFFFFF"/>
          </w:rPr>
          <w:t xml:space="preserve"> GOOD QUOTE </w:t>
        </w:r>
      </w:ins>
    </w:p>
    <w:p w14:paraId="697DCFF1" w14:textId="77777777" w:rsidR="00F87247" w:rsidRPr="001A4276" w:rsidRDefault="00F87247">
      <w:pPr>
        <w:rPr>
          <w:rFonts w:ascii="Times New Roman" w:hAnsi="Times New Roman" w:cs="Times New Roman"/>
          <w:b/>
          <w:sz w:val="24"/>
          <w:szCs w:val="24"/>
        </w:rPr>
      </w:pPr>
      <w:r w:rsidRPr="001A4276">
        <w:rPr>
          <w:rFonts w:ascii="Times New Roman" w:hAnsi="Times New Roman" w:cs="Times New Roman"/>
          <w:b/>
          <w:sz w:val="24"/>
          <w:szCs w:val="24"/>
        </w:rPr>
        <w:t>Evidence:</w:t>
      </w:r>
    </w:p>
    <w:p w14:paraId="1A9F37BB" w14:textId="77777777" w:rsidR="00F87247" w:rsidRDefault="00411B9C" w:rsidP="000F5C50">
      <w:pPr>
        <w:autoSpaceDE w:val="0"/>
        <w:autoSpaceDN w:val="0"/>
        <w:adjustRightInd w:val="0"/>
        <w:spacing w:after="0" w:line="240" w:lineRule="auto"/>
        <w:rPr>
          <w:rFonts w:ascii="Times New Roman" w:hAnsi="Times New Roman" w:cs="Times New Roman"/>
          <w:noProof w:val="0"/>
          <w:sz w:val="24"/>
          <w:szCs w:val="24"/>
        </w:rPr>
      </w:pPr>
      <w:r>
        <w:rPr>
          <w:rFonts w:ascii="Times New Roman" w:hAnsi="Times New Roman" w:cs="Times New Roman"/>
          <w:noProof w:val="0"/>
          <w:sz w:val="24"/>
          <w:szCs w:val="24"/>
        </w:rPr>
        <w:t>“</w:t>
      </w:r>
      <w:r w:rsidR="000F5C50" w:rsidRPr="000F5C50">
        <w:rPr>
          <w:rFonts w:ascii="Times New Roman" w:hAnsi="Times New Roman" w:cs="Times New Roman"/>
          <w:noProof w:val="0"/>
          <w:sz w:val="24"/>
          <w:szCs w:val="24"/>
        </w:rPr>
        <w:t>Well, she was less than an</w:t>
      </w:r>
      <w:r w:rsidR="000F5C50">
        <w:rPr>
          <w:rFonts w:ascii="Times New Roman" w:hAnsi="Times New Roman" w:cs="Times New Roman"/>
          <w:noProof w:val="0"/>
          <w:sz w:val="24"/>
          <w:szCs w:val="24"/>
        </w:rPr>
        <w:t xml:space="preserve"> hour old and Tom was God knows </w:t>
      </w:r>
      <w:r w:rsidR="000F5C50" w:rsidRPr="000F5C50">
        <w:rPr>
          <w:rFonts w:ascii="Times New Roman" w:hAnsi="Times New Roman" w:cs="Times New Roman"/>
          <w:noProof w:val="0"/>
          <w:sz w:val="24"/>
          <w:szCs w:val="24"/>
        </w:rPr>
        <w:t xml:space="preserve">where. I woke up out of the </w:t>
      </w:r>
      <w:r w:rsidR="000F5C50">
        <w:rPr>
          <w:rFonts w:ascii="Times New Roman" w:hAnsi="Times New Roman" w:cs="Times New Roman"/>
          <w:noProof w:val="0"/>
          <w:sz w:val="24"/>
          <w:szCs w:val="24"/>
        </w:rPr>
        <w:t xml:space="preserve">ether with an utterly abandoned </w:t>
      </w:r>
      <w:r w:rsidR="000F5C50" w:rsidRPr="000F5C50">
        <w:rPr>
          <w:rFonts w:ascii="Times New Roman" w:hAnsi="Times New Roman" w:cs="Times New Roman"/>
          <w:noProof w:val="0"/>
          <w:sz w:val="24"/>
          <w:szCs w:val="24"/>
        </w:rPr>
        <w:t xml:space="preserve">feeling and asked the nurse </w:t>
      </w:r>
      <w:r w:rsidR="000F5C50">
        <w:rPr>
          <w:rFonts w:ascii="Times New Roman" w:hAnsi="Times New Roman" w:cs="Times New Roman"/>
          <w:noProof w:val="0"/>
          <w:sz w:val="24"/>
          <w:szCs w:val="24"/>
        </w:rPr>
        <w:t xml:space="preserve">right away if it was a boy or a </w:t>
      </w:r>
      <w:r w:rsidR="000F5C50" w:rsidRPr="000F5C50">
        <w:rPr>
          <w:rFonts w:ascii="Times New Roman" w:hAnsi="Times New Roman" w:cs="Times New Roman"/>
          <w:noProof w:val="0"/>
          <w:sz w:val="24"/>
          <w:szCs w:val="24"/>
        </w:rPr>
        <w:t>girl. She told me it was a girl, and so I turned my head awa</w:t>
      </w:r>
      <w:r w:rsidR="000F5C50">
        <w:rPr>
          <w:rFonts w:ascii="Times New Roman" w:hAnsi="Times New Roman" w:cs="Times New Roman"/>
          <w:noProof w:val="0"/>
          <w:sz w:val="24"/>
          <w:szCs w:val="24"/>
        </w:rPr>
        <w:t xml:space="preserve">y </w:t>
      </w:r>
      <w:r w:rsidR="000F5C50" w:rsidRPr="000F5C50">
        <w:rPr>
          <w:rFonts w:ascii="Times New Roman" w:hAnsi="Times New Roman" w:cs="Times New Roman"/>
          <w:noProof w:val="0"/>
          <w:sz w:val="24"/>
          <w:szCs w:val="24"/>
        </w:rPr>
        <w:t>and wept. ‘All r</w:t>
      </w:r>
      <w:r w:rsidR="000F5C50">
        <w:rPr>
          <w:rFonts w:ascii="Times New Roman" w:hAnsi="Times New Roman" w:cs="Times New Roman"/>
          <w:noProof w:val="0"/>
          <w:sz w:val="24"/>
          <w:szCs w:val="24"/>
        </w:rPr>
        <w:t xml:space="preserve">ight,’ I said, ‘I’m glad it’s a girl. And I hope </w:t>
      </w:r>
      <w:r w:rsidR="000F5C50" w:rsidRPr="000F5C50">
        <w:rPr>
          <w:rFonts w:ascii="Times New Roman" w:hAnsi="Times New Roman" w:cs="Times New Roman"/>
          <w:noProof w:val="0"/>
          <w:sz w:val="24"/>
          <w:szCs w:val="24"/>
        </w:rPr>
        <w:t>she’ll be a fool—that’s the b</w:t>
      </w:r>
      <w:r w:rsidR="000F5C50">
        <w:rPr>
          <w:rFonts w:ascii="Times New Roman" w:hAnsi="Times New Roman" w:cs="Times New Roman"/>
          <w:noProof w:val="0"/>
          <w:sz w:val="24"/>
          <w:szCs w:val="24"/>
        </w:rPr>
        <w:t xml:space="preserve">est thing a girl can be in this </w:t>
      </w:r>
      <w:r w:rsidR="000F5C50" w:rsidRPr="000F5C50">
        <w:rPr>
          <w:rFonts w:ascii="Times New Roman" w:hAnsi="Times New Roman" w:cs="Times New Roman"/>
          <w:noProof w:val="0"/>
          <w:sz w:val="24"/>
          <w:szCs w:val="24"/>
        </w:rPr>
        <w:t>world, a beautiful little fool.’</w:t>
      </w:r>
      <w:r>
        <w:rPr>
          <w:rFonts w:ascii="Times New Roman" w:hAnsi="Times New Roman" w:cs="Times New Roman"/>
          <w:noProof w:val="0"/>
          <w:sz w:val="24"/>
          <w:szCs w:val="24"/>
        </w:rPr>
        <w:t>”(</w:t>
      </w:r>
      <w:r w:rsidR="005C404F">
        <w:rPr>
          <w:rFonts w:ascii="Times New Roman" w:hAnsi="Times New Roman" w:cs="Times New Roman"/>
          <w:noProof w:val="0"/>
          <w:sz w:val="24"/>
          <w:szCs w:val="24"/>
        </w:rPr>
        <w:t>Fitzgerald, 2017, p.19)</w:t>
      </w:r>
    </w:p>
    <w:p w14:paraId="6929B8FA" w14:textId="77777777" w:rsidR="00411B9C" w:rsidRPr="000F5C50" w:rsidRDefault="00411B9C" w:rsidP="000F5C50">
      <w:pPr>
        <w:autoSpaceDE w:val="0"/>
        <w:autoSpaceDN w:val="0"/>
        <w:adjustRightInd w:val="0"/>
        <w:spacing w:after="0" w:line="240" w:lineRule="auto"/>
        <w:rPr>
          <w:rFonts w:ascii="Times New Roman" w:hAnsi="Times New Roman" w:cs="Times New Roman"/>
          <w:noProof w:val="0"/>
          <w:sz w:val="24"/>
          <w:szCs w:val="24"/>
        </w:rPr>
      </w:pPr>
    </w:p>
    <w:p w14:paraId="00AA49EF" w14:textId="77777777" w:rsidR="00F87247" w:rsidRPr="001A4276" w:rsidRDefault="00F87247">
      <w:pPr>
        <w:rPr>
          <w:rFonts w:ascii="Times New Roman" w:hAnsi="Times New Roman" w:cs="Times New Roman"/>
          <w:b/>
          <w:sz w:val="24"/>
          <w:szCs w:val="24"/>
        </w:rPr>
      </w:pPr>
      <w:r w:rsidRPr="001A4276">
        <w:rPr>
          <w:rFonts w:ascii="Times New Roman" w:hAnsi="Times New Roman" w:cs="Times New Roman"/>
          <w:b/>
          <w:sz w:val="24"/>
          <w:szCs w:val="24"/>
        </w:rPr>
        <w:t>Concluding sentence:</w:t>
      </w:r>
    </w:p>
    <w:p w14:paraId="1FE2F3A6" w14:textId="77777777" w:rsidR="00F87247" w:rsidRPr="003B4685" w:rsidRDefault="003B4685">
      <w:pPr>
        <w:rPr>
          <w:rFonts w:ascii="Times New Roman" w:hAnsi="Times New Roman" w:cs="Times New Roman"/>
          <w:sz w:val="24"/>
          <w:szCs w:val="24"/>
        </w:rPr>
      </w:pPr>
      <w:r>
        <w:rPr>
          <w:rFonts w:ascii="Times New Roman" w:hAnsi="Times New Roman" w:cs="Times New Roman"/>
          <w:sz w:val="24"/>
          <w:szCs w:val="24"/>
        </w:rPr>
        <w:t>In conclusion, it can be said that money gives you very huge advantages in real life and it can make your goals easier to reach but it doesn’t do everything for you. You can buy people with your money but you can’t buy their trust, love and happiness.</w:t>
      </w:r>
    </w:p>
    <w:p w14:paraId="60A9E605" w14:textId="77777777" w:rsidR="00F87247" w:rsidRPr="001A4276" w:rsidRDefault="00F87247">
      <w:pPr>
        <w:rPr>
          <w:rFonts w:ascii="Times New Roman" w:hAnsi="Times New Roman" w:cs="Times New Roman"/>
          <w:b/>
          <w:sz w:val="24"/>
          <w:szCs w:val="24"/>
          <w:u w:val="single"/>
        </w:rPr>
      </w:pPr>
      <w:r w:rsidRPr="001A4276">
        <w:rPr>
          <w:rFonts w:ascii="Times New Roman" w:hAnsi="Times New Roman" w:cs="Times New Roman"/>
          <w:b/>
          <w:sz w:val="24"/>
          <w:szCs w:val="24"/>
          <w:u w:val="single"/>
        </w:rPr>
        <w:t>Body 2:</w:t>
      </w:r>
    </w:p>
    <w:p w14:paraId="70EA346E" w14:textId="77777777"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The second main idea/topic sentence:</w:t>
      </w:r>
    </w:p>
    <w:p w14:paraId="63EA439D" w14:textId="77777777" w:rsidR="00F87247" w:rsidRPr="001A4276" w:rsidRDefault="00EF6270">
      <w:pPr>
        <w:rPr>
          <w:rFonts w:ascii="Times New Roman" w:hAnsi="Times New Roman" w:cs="Times New Roman"/>
          <w:b/>
          <w:sz w:val="24"/>
          <w:szCs w:val="24"/>
        </w:rPr>
      </w:pPr>
      <w:r>
        <w:rPr>
          <w:rFonts w:ascii="Times New Roman" w:hAnsi="Times New Roman" w:cs="Times New Roman"/>
          <w:sz w:val="24"/>
          <w:szCs w:val="24"/>
        </w:rPr>
        <w:t xml:space="preserve">It can be argued that money is not the final goal for some people but </w:t>
      </w:r>
      <w:r w:rsidRPr="001B1218">
        <w:rPr>
          <w:rFonts w:ascii="Times New Roman" w:hAnsi="Times New Roman" w:cs="Times New Roman"/>
          <w:sz w:val="24"/>
          <w:szCs w:val="24"/>
        </w:rPr>
        <w:t>it is a medium to reach to a goal, satisfaction and love (especially for this book)</w:t>
      </w:r>
      <w:r w:rsidR="007C600A">
        <w:rPr>
          <w:rFonts w:ascii="Times New Roman" w:hAnsi="Times New Roman" w:cs="Times New Roman"/>
          <w:sz w:val="24"/>
          <w:szCs w:val="24"/>
        </w:rPr>
        <w:t>.</w:t>
      </w:r>
    </w:p>
    <w:p w14:paraId="2D30CE5B" w14:textId="77777777"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Supporting idea:</w:t>
      </w:r>
    </w:p>
    <w:p w14:paraId="44693740" w14:textId="6D3E17E2" w:rsidR="00F87247" w:rsidRPr="007C600A" w:rsidRDefault="00DF325E" w:rsidP="00F87247">
      <w:pPr>
        <w:rPr>
          <w:rFonts w:ascii="Times New Roman" w:hAnsi="Times New Roman" w:cs="Times New Roman"/>
          <w:sz w:val="24"/>
          <w:szCs w:val="24"/>
        </w:rPr>
      </w:pPr>
      <w:r>
        <w:rPr>
          <w:rFonts w:ascii="Times New Roman" w:hAnsi="Times New Roman" w:cs="Times New Roman"/>
          <w:sz w:val="24"/>
          <w:szCs w:val="24"/>
        </w:rPr>
        <w:t xml:space="preserve">Firstly, money is the best thing in the world for materialist </w:t>
      </w:r>
      <w:del w:id="5" w:author="RAKESH JOBANPUTRA" w:date="2020-04-17T00:04:00Z">
        <w:r w:rsidDel="009D3F8C">
          <w:rPr>
            <w:rFonts w:ascii="Times New Roman" w:hAnsi="Times New Roman" w:cs="Times New Roman"/>
            <w:sz w:val="24"/>
            <w:szCs w:val="24"/>
          </w:rPr>
          <w:delText>persons</w:delText>
        </w:r>
      </w:del>
      <w:ins w:id="6" w:author="RAKESH JOBANPUTRA" w:date="2020-04-17T00:04:00Z">
        <w:r w:rsidR="009D3F8C">
          <w:rPr>
            <w:rFonts w:ascii="Times New Roman" w:hAnsi="Times New Roman" w:cs="Times New Roman"/>
            <w:sz w:val="24"/>
            <w:szCs w:val="24"/>
          </w:rPr>
          <w:t>PEOPLE</w:t>
        </w:r>
      </w:ins>
      <w:r>
        <w:rPr>
          <w:rFonts w:ascii="Times New Roman" w:hAnsi="Times New Roman" w:cs="Times New Roman"/>
          <w:sz w:val="24"/>
          <w:szCs w:val="24"/>
        </w:rPr>
        <w:t>.</w:t>
      </w:r>
    </w:p>
    <w:p w14:paraId="137962F3" w14:textId="77777777"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Supporting citation:</w:t>
      </w:r>
    </w:p>
    <w:p w14:paraId="32D5CFCE" w14:textId="1E68B516" w:rsidR="00B01C07" w:rsidRPr="00B01C07" w:rsidRDefault="00B01C07" w:rsidP="00F8724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B01C07">
        <w:rPr>
          <w:rFonts w:ascii="Times New Roman" w:hAnsi="Times New Roman" w:cs="Times New Roman"/>
          <w:sz w:val="24"/>
          <w:szCs w:val="24"/>
          <w:shd w:val="clear" w:color="auto" w:fill="FFFFFF"/>
        </w:rPr>
        <w:t>In </w:t>
      </w:r>
      <w:r w:rsidRPr="00B01C07">
        <w:rPr>
          <w:rStyle w:val="Emphasis"/>
          <w:rFonts w:ascii="Times New Roman" w:hAnsi="Times New Roman" w:cs="Times New Roman"/>
          <w:sz w:val="24"/>
          <w:szCs w:val="24"/>
          <w:shd w:val="clear" w:color="auto" w:fill="FFFFFF"/>
        </w:rPr>
        <w:t>The Great Gatsby</w:t>
      </w:r>
      <w:r w:rsidRPr="00B01C07">
        <w:rPr>
          <w:rFonts w:ascii="Times New Roman" w:hAnsi="Times New Roman" w:cs="Times New Roman"/>
          <w:sz w:val="24"/>
          <w:szCs w:val="24"/>
          <w:shd w:val="clear" w:color="auto" w:fill="FFFFFF"/>
        </w:rPr>
        <w:t>, </w:t>
      </w:r>
      <w:r w:rsidRPr="00B01C07">
        <w:rPr>
          <w:rStyle w:val="Strong"/>
          <w:rFonts w:ascii="Times New Roman" w:hAnsi="Times New Roman" w:cs="Times New Roman"/>
          <w:b w:val="0"/>
          <w:sz w:val="24"/>
          <w:szCs w:val="24"/>
          <w:shd w:val="clear" w:color="auto" w:fill="FFFFFF"/>
        </w:rPr>
        <w:t>money is a huge motivator in the characters' relationships, motivations, and outcomes.</w:t>
      </w:r>
      <w:r w:rsidRPr="00B01C07">
        <w:rPr>
          <w:rFonts w:ascii="Times New Roman" w:hAnsi="Times New Roman" w:cs="Times New Roman"/>
          <w:sz w:val="24"/>
          <w:szCs w:val="24"/>
          <w:shd w:val="clear" w:color="auto" w:fill="FFFFFF"/>
        </w:rPr>
        <w:t> Most of the characters reveal themselves to be highly materialistic, their motivations driven by their desire for money and things: Daisy marries and stays with Tom because of the lifestyle he can provide her</w:t>
      </w:r>
      <w:r>
        <w:rPr>
          <w:rFonts w:ascii="Times New Roman" w:hAnsi="Times New Roman" w:cs="Times New Roman"/>
          <w:sz w:val="24"/>
          <w:szCs w:val="24"/>
          <w:shd w:val="clear" w:color="auto" w:fill="FFFFFF"/>
        </w:rPr>
        <w:t>” (Wulick, 2020)</w:t>
      </w:r>
      <w:ins w:id="7" w:author="RAKESH JOBANPUTRA" w:date="2020-04-17T00:04:00Z">
        <w:r w:rsidR="000E515F">
          <w:rPr>
            <w:rFonts w:ascii="Times New Roman" w:hAnsi="Times New Roman" w:cs="Times New Roman"/>
            <w:sz w:val="24"/>
            <w:szCs w:val="24"/>
            <w:shd w:val="clear" w:color="auto" w:fill="FFFFFF"/>
          </w:rPr>
          <w:t xml:space="preserve"> </w:t>
        </w:r>
      </w:ins>
    </w:p>
    <w:p w14:paraId="4F91EF45" w14:textId="77777777"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Evidence:</w:t>
      </w:r>
    </w:p>
    <w:p w14:paraId="2C951750" w14:textId="77777777" w:rsidR="00F87247" w:rsidRPr="00DF325E" w:rsidRDefault="00DF325E" w:rsidP="00DF325E">
      <w:pPr>
        <w:autoSpaceDE w:val="0"/>
        <w:autoSpaceDN w:val="0"/>
        <w:adjustRightInd w:val="0"/>
        <w:spacing w:after="0" w:line="240" w:lineRule="auto"/>
        <w:rPr>
          <w:rFonts w:ascii="Times New Roman" w:hAnsi="Times New Roman" w:cs="Times New Roman"/>
          <w:noProof w:val="0"/>
          <w:sz w:val="24"/>
          <w:szCs w:val="24"/>
        </w:rPr>
      </w:pPr>
      <w:r w:rsidRPr="00DF325E">
        <w:rPr>
          <w:rFonts w:ascii="Times New Roman" w:hAnsi="Times New Roman" w:cs="Times New Roman"/>
          <w:noProof w:val="0"/>
          <w:sz w:val="24"/>
          <w:szCs w:val="24"/>
        </w:rPr>
        <w:t>‘Her voice is fu</w:t>
      </w:r>
      <w:r>
        <w:rPr>
          <w:rFonts w:ascii="Times New Roman" w:hAnsi="Times New Roman" w:cs="Times New Roman"/>
          <w:noProof w:val="0"/>
          <w:sz w:val="24"/>
          <w:szCs w:val="24"/>
        </w:rPr>
        <w:t xml:space="preserve">ll of money,’ he said suddenly. </w:t>
      </w:r>
      <w:r w:rsidR="00DE78CB">
        <w:rPr>
          <w:rFonts w:ascii="Times New Roman" w:hAnsi="Times New Roman" w:cs="Times New Roman"/>
          <w:noProof w:val="0"/>
          <w:sz w:val="24"/>
          <w:szCs w:val="24"/>
        </w:rPr>
        <w:t>That was it. I ha</w:t>
      </w:r>
      <w:r w:rsidRPr="00DF325E">
        <w:rPr>
          <w:rFonts w:ascii="Times New Roman" w:hAnsi="Times New Roman" w:cs="Times New Roman"/>
          <w:noProof w:val="0"/>
          <w:sz w:val="24"/>
          <w:szCs w:val="24"/>
        </w:rPr>
        <w:t>d never understood bef</w:t>
      </w:r>
      <w:r>
        <w:rPr>
          <w:rFonts w:ascii="Times New Roman" w:hAnsi="Times New Roman" w:cs="Times New Roman"/>
          <w:noProof w:val="0"/>
          <w:sz w:val="24"/>
          <w:szCs w:val="24"/>
        </w:rPr>
        <w:t xml:space="preserve">ore. It was full of </w:t>
      </w:r>
      <w:r w:rsidRPr="00DF325E">
        <w:rPr>
          <w:rFonts w:ascii="Times New Roman" w:hAnsi="Times New Roman" w:cs="Times New Roman"/>
          <w:noProof w:val="0"/>
          <w:sz w:val="24"/>
          <w:szCs w:val="24"/>
        </w:rPr>
        <w:t>money—that was the inexhau</w:t>
      </w:r>
      <w:r>
        <w:rPr>
          <w:rFonts w:ascii="Times New Roman" w:hAnsi="Times New Roman" w:cs="Times New Roman"/>
          <w:noProof w:val="0"/>
          <w:sz w:val="24"/>
          <w:szCs w:val="24"/>
        </w:rPr>
        <w:t xml:space="preserve">stible charm that rose and fell in it, the jingle of it, the </w:t>
      </w:r>
      <w:r>
        <w:rPr>
          <w:rFonts w:ascii="Times New Roman" w:hAnsi="Times New Roman" w:cs="Times New Roman"/>
          <w:noProof w:val="0"/>
          <w:sz w:val="24"/>
          <w:szCs w:val="24"/>
        </w:rPr>
        <w:lastRenderedPageBreak/>
        <w:t xml:space="preserve">cymbals’ song of it…. High in a </w:t>
      </w:r>
      <w:r w:rsidRPr="00DF325E">
        <w:rPr>
          <w:rFonts w:ascii="Times New Roman" w:hAnsi="Times New Roman" w:cs="Times New Roman"/>
          <w:noProof w:val="0"/>
          <w:sz w:val="24"/>
          <w:szCs w:val="24"/>
        </w:rPr>
        <w:t>white palace the king’s daughter, the golden girl….</w:t>
      </w:r>
      <w:r>
        <w:rPr>
          <w:rFonts w:ascii="Times New Roman" w:hAnsi="Times New Roman" w:cs="Times New Roman"/>
          <w:noProof w:val="0"/>
          <w:sz w:val="24"/>
          <w:szCs w:val="24"/>
        </w:rPr>
        <w:t xml:space="preserve"> (Fitzgerald, 2017, p.107)</w:t>
      </w:r>
    </w:p>
    <w:p w14:paraId="6EAC2B75" w14:textId="77777777"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Supporting idea:</w:t>
      </w:r>
    </w:p>
    <w:p w14:paraId="5E0C07B6" w14:textId="77777777" w:rsidR="00F87247" w:rsidRPr="00F72B54" w:rsidRDefault="00F72B54" w:rsidP="00F87247">
      <w:pPr>
        <w:rPr>
          <w:rFonts w:ascii="Times New Roman" w:hAnsi="Times New Roman" w:cs="Times New Roman"/>
          <w:sz w:val="24"/>
          <w:szCs w:val="24"/>
        </w:rPr>
      </w:pPr>
      <w:r w:rsidRPr="00F72B54">
        <w:rPr>
          <w:rFonts w:ascii="Times New Roman" w:hAnsi="Times New Roman" w:cs="Times New Roman"/>
          <w:sz w:val="24"/>
          <w:szCs w:val="24"/>
        </w:rPr>
        <w:t xml:space="preserve">Secondly, money is a medium for some people, not </w:t>
      </w:r>
      <w:r>
        <w:rPr>
          <w:rFonts w:ascii="Times New Roman" w:hAnsi="Times New Roman" w:cs="Times New Roman"/>
          <w:sz w:val="24"/>
          <w:szCs w:val="24"/>
        </w:rPr>
        <w:t>the</w:t>
      </w:r>
      <w:r w:rsidRPr="00F72B54">
        <w:rPr>
          <w:rFonts w:ascii="Times New Roman" w:hAnsi="Times New Roman" w:cs="Times New Roman"/>
          <w:sz w:val="24"/>
          <w:szCs w:val="24"/>
        </w:rPr>
        <w:t xml:space="preserve"> final goal.</w:t>
      </w:r>
    </w:p>
    <w:p w14:paraId="0E90B3A7" w14:textId="77777777"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Supporting citation:</w:t>
      </w:r>
    </w:p>
    <w:p w14:paraId="6048BBAC" w14:textId="77777777" w:rsidR="00F87247" w:rsidRPr="00F72B54" w:rsidRDefault="00F72B54" w:rsidP="00F87247">
      <w:pPr>
        <w:rPr>
          <w:rFonts w:ascii="Times New Roman" w:hAnsi="Times New Roman" w:cs="Times New Roman"/>
          <w:b/>
          <w:sz w:val="24"/>
          <w:szCs w:val="24"/>
        </w:rPr>
      </w:pPr>
      <w:r>
        <w:rPr>
          <w:rFonts w:ascii="Times New Roman" w:hAnsi="Times New Roman" w:cs="Times New Roman"/>
          <w:spacing w:val="-1"/>
          <w:sz w:val="24"/>
          <w:szCs w:val="24"/>
          <w:shd w:val="clear" w:color="auto" w:fill="FFFFFF"/>
        </w:rPr>
        <w:t>“</w:t>
      </w:r>
      <w:r w:rsidRPr="00F72B54">
        <w:rPr>
          <w:rFonts w:ascii="Times New Roman" w:hAnsi="Times New Roman" w:cs="Times New Roman"/>
          <w:spacing w:val="-1"/>
          <w:sz w:val="24"/>
          <w:szCs w:val="24"/>
          <w:shd w:val="clear" w:color="auto" w:fill="FFFFFF"/>
        </w:rPr>
        <w:t>Money creates an illusion of Gatsby’s mind because he follows the dream to win his lover Daisy again. It plays as if Gatsby wants to live in the future and the past at the same time, and what it makes it worse is that he relies on his illegal money. It is an incredible hope for Gatsby. Money is not the final goal for him, yet it is a tool to accomplish his dream.</w:t>
      </w:r>
      <w:r>
        <w:rPr>
          <w:rFonts w:ascii="Times New Roman" w:hAnsi="Times New Roman" w:cs="Times New Roman"/>
          <w:spacing w:val="-1"/>
          <w:sz w:val="24"/>
          <w:szCs w:val="24"/>
          <w:shd w:val="clear" w:color="auto" w:fill="FFFFFF"/>
        </w:rPr>
        <w:t>”</w:t>
      </w:r>
      <w:r w:rsidR="00EA1A37">
        <w:rPr>
          <w:rFonts w:ascii="Times New Roman" w:hAnsi="Times New Roman" w:cs="Times New Roman"/>
          <w:spacing w:val="-1"/>
          <w:sz w:val="24"/>
          <w:szCs w:val="24"/>
          <w:shd w:val="clear" w:color="auto" w:fill="FFFFFF"/>
        </w:rPr>
        <w:t>(Yassine, 2018)</w:t>
      </w:r>
    </w:p>
    <w:p w14:paraId="6154A38D" w14:textId="77777777" w:rsidR="00F87247"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Evidence:</w:t>
      </w:r>
    </w:p>
    <w:p w14:paraId="071351E9" w14:textId="77777777" w:rsidR="00F87247" w:rsidRPr="00F25499" w:rsidRDefault="00F25499" w:rsidP="00F87247">
      <w:pPr>
        <w:rPr>
          <w:rFonts w:ascii="Times New Roman" w:hAnsi="Times New Roman" w:cs="Times New Roman"/>
          <w:sz w:val="24"/>
          <w:szCs w:val="24"/>
        </w:rPr>
      </w:pPr>
      <w:r w:rsidRPr="00F25499">
        <w:rPr>
          <w:rFonts w:ascii="Times New Roman" w:hAnsi="Times New Roman" w:cs="Times New Roman"/>
          <w:sz w:val="24"/>
          <w:szCs w:val="24"/>
        </w:rPr>
        <w:t>“It excited him, too, that many men had already loved Daisy ---it increased her value in his eyes.”(Fitzgerald, 2017, p.131)</w:t>
      </w:r>
    </w:p>
    <w:p w14:paraId="0B3A0A86" w14:textId="77777777" w:rsidR="00F87247" w:rsidRPr="001A4276" w:rsidRDefault="00F87247" w:rsidP="00F87247">
      <w:pPr>
        <w:rPr>
          <w:rFonts w:ascii="Times New Roman" w:hAnsi="Times New Roman" w:cs="Times New Roman"/>
          <w:b/>
          <w:sz w:val="24"/>
          <w:szCs w:val="24"/>
        </w:rPr>
      </w:pPr>
      <w:r w:rsidRPr="001A4276">
        <w:rPr>
          <w:rFonts w:ascii="Times New Roman" w:hAnsi="Times New Roman" w:cs="Times New Roman"/>
          <w:b/>
          <w:sz w:val="24"/>
          <w:szCs w:val="24"/>
        </w:rPr>
        <w:t>Concluding sentence:</w:t>
      </w:r>
    </w:p>
    <w:p w14:paraId="4CB276F8" w14:textId="77777777" w:rsidR="00F87247" w:rsidRPr="00F25499" w:rsidRDefault="00171CB0" w:rsidP="00171CB0">
      <w:pPr>
        <w:tabs>
          <w:tab w:val="left" w:pos="1815"/>
        </w:tabs>
        <w:rPr>
          <w:rFonts w:ascii="Times New Roman" w:hAnsi="Times New Roman" w:cs="Times New Roman"/>
          <w:sz w:val="24"/>
          <w:szCs w:val="24"/>
        </w:rPr>
      </w:pPr>
      <w:r>
        <w:rPr>
          <w:rFonts w:ascii="Times New Roman" w:hAnsi="Times New Roman" w:cs="Times New Roman"/>
          <w:sz w:val="24"/>
          <w:szCs w:val="24"/>
        </w:rPr>
        <w:t xml:space="preserve">In brief explanation, some people end up doing everything for money and for some people money is just a </w:t>
      </w:r>
      <w:r w:rsidR="004E3A9B">
        <w:rPr>
          <w:rFonts w:ascii="Times New Roman" w:hAnsi="Times New Roman" w:cs="Times New Roman"/>
          <w:sz w:val="24"/>
          <w:szCs w:val="24"/>
        </w:rPr>
        <w:t>medium to reach their real goal.</w:t>
      </w:r>
    </w:p>
    <w:p w14:paraId="758ADC16" w14:textId="77777777" w:rsidR="00F87247" w:rsidRPr="001A4276" w:rsidRDefault="00F87247">
      <w:pPr>
        <w:rPr>
          <w:rFonts w:ascii="Times New Roman" w:hAnsi="Times New Roman" w:cs="Times New Roman"/>
          <w:b/>
          <w:sz w:val="24"/>
          <w:szCs w:val="24"/>
        </w:rPr>
      </w:pPr>
      <w:r w:rsidRPr="001A4276">
        <w:rPr>
          <w:rFonts w:ascii="Times New Roman" w:hAnsi="Times New Roman" w:cs="Times New Roman"/>
          <w:b/>
          <w:sz w:val="24"/>
          <w:szCs w:val="24"/>
        </w:rPr>
        <w:t>Conclusion:</w:t>
      </w:r>
    </w:p>
    <w:p w14:paraId="6B2A2995" w14:textId="77777777" w:rsidR="00F87247" w:rsidRPr="00171CB0" w:rsidRDefault="00171CB0">
      <w:pPr>
        <w:rPr>
          <w:rFonts w:ascii="Times New Roman" w:hAnsi="Times New Roman" w:cs="Times New Roman"/>
          <w:sz w:val="24"/>
          <w:szCs w:val="24"/>
        </w:rPr>
      </w:pPr>
      <w:r>
        <w:rPr>
          <w:rFonts w:ascii="Times New Roman" w:hAnsi="Times New Roman" w:cs="Times New Roman"/>
          <w:sz w:val="24"/>
          <w:szCs w:val="24"/>
        </w:rPr>
        <w:t xml:space="preserve">Takin everything into consideration, </w:t>
      </w:r>
      <w:r w:rsidR="004E3A9B">
        <w:rPr>
          <w:rFonts w:ascii="Times New Roman" w:hAnsi="Times New Roman" w:cs="Times New Roman"/>
          <w:sz w:val="24"/>
          <w:szCs w:val="24"/>
        </w:rPr>
        <w:t>Voltaire was partly right about his quote that “</w:t>
      </w:r>
      <w:r w:rsidR="004E3A9B" w:rsidRPr="001B1218">
        <w:rPr>
          <w:rFonts w:ascii="Times New Roman" w:hAnsi="Times New Roman" w:cs="Times New Roman"/>
          <w:color w:val="131313"/>
          <w:sz w:val="24"/>
          <w:szCs w:val="24"/>
        </w:rPr>
        <w:t>Don't think money does everything or you are going to end up doing everything for money.</w:t>
      </w:r>
      <w:r w:rsidR="004E3A9B">
        <w:rPr>
          <w:rFonts w:ascii="Times New Roman" w:hAnsi="Times New Roman" w:cs="Times New Roman"/>
          <w:color w:val="131313"/>
          <w:sz w:val="24"/>
          <w:szCs w:val="24"/>
        </w:rPr>
        <w:t>”. I agree that money doesn’t do everything but somethings. It has a value, a meaning for all the people. No one can say that: “I don’t care about money, it’s just a piece of paper.”. Money has its place in humanity for ages. Also, some people are doing everything for money till they die although they are not thinking about it as quote said but some of them uses money as a medium to reach their real goal. In my opinion, if we discuss this quote in conjuction with the book</w:t>
      </w:r>
      <w:r w:rsidR="00C04DAA">
        <w:rPr>
          <w:rFonts w:ascii="Times New Roman" w:hAnsi="Times New Roman" w:cs="Times New Roman"/>
          <w:color w:val="131313"/>
          <w:sz w:val="24"/>
          <w:szCs w:val="24"/>
        </w:rPr>
        <w:t xml:space="preserve"> we can say that this quote is partly right.</w:t>
      </w:r>
    </w:p>
    <w:sdt>
      <w:sdtPr>
        <w:rPr>
          <w:rFonts w:asciiTheme="minorHAnsi" w:eastAsiaTheme="minorHAnsi" w:hAnsiTheme="minorHAnsi" w:cstheme="minorBidi"/>
          <w:noProof/>
          <w:color w:val="auto"/>
          <w:sz w:val="22"/>
          <w:szCs w:val="22"/>
        </w:rPr>
        <w:id w:val="-1988314411"/>
        <w:docPartObj>
          <w:docPartGallery w:val="Bibliographies"/>
          <w:docPartUnique/>
        </w:docPartObj>
      </w:sdtPr>
      <w:sdtEndPr/>
      <w:sdtContent>
        <w:p w14:paraId="4B8A210E" w14:textId="77777777" w:rsidR="001A4276" w:rsidRPr="001A4276" w:rsidRDefault="001A4276">
          <w:pPr>
            <w:pStyle w:val="Heading1"/>
            <w:rPr>
              <w:rFonts w:ascii="Times New Roman" w:hAnsi="Times New Roman" w:cs="Times New Roman"/>
              <w:b/>
              <w:color w:val="auto"/>
              <w:sz w:val="24"/>
              <w:szCs w:val="24"/>
            </w:rPr>
          </w:pPr>
          <w:r w:rsidRPr="001A4276">
            <w:rPr>
              <w:rFonts w:ascii="Times New Roman" w:hAnsi="Times New Roman" w:cs="Times New Roman"/>
              <w:b/>
              <w:color w:val="auto"/>
              <w:sz w:val="24"/>
              <w:szCs w:val="24"/>
            </w:rPr>
            <w:t>References</w:t>
          </w:r>
        </w:p>
        <w:sdt>
          <w:sdtPr>
            <w:id w:val="-573587230"/>
            <w:bibliography/>
          </w:sdtPr>
          <w:sdtEndPr/>
          <w:sdtContent>
            <w:p w14:paraId="0D22ED88" w14:textId="77777777" w:rsidR="00B72969" w:rsidRDefault="001A4276" w:rsidP="00B72969">
              <w:pPr>
                <w:pStyle w:val="Bibliography"/>
                <w:ind w:left="720" w:hanging="720"/>
                <w:rPr>
                  <w:sz w:val="24"/>
                  <w:szCs w:val="24"/>
                </w:rPr>
              </w:pPr>
              <w:r>
                <w:rPr>
                  <w:noProof w:val="0"/>
                </w:rPr>
                <w:fldChar w:fldCharType="begin"/>
              </w:r>
              <w:r>
                <w:instrText xml:space="preserve"> BIBLIOGRAPHY </w:instrText>
              </w:r>
              <w:r>
                <w:rPr>
                  <w:noProof w:val="0"/>
                </w:rPr>
                <w:fldChar w:fldCharType="separate"/>
              </w:r>
              <w:r w:rsidR="00B72969">
                <w:t>Fitzgerald, F. S. (2017). MK Publications.</w:t>
              </w:r>
            </w:p>
            <w:p w14:paraId="0FFF2CE9" w14:textId="77777777" w:rsidR="00B72969" w:rsidRDefault="00B72969" w:rsidP="00B72969">
              <w:pPr>
                <w:pStyle w:val="Bibliography"/>
                <w:ind w:left="720" w:hanging="720"/>
              </w:pPr>
              <w:r>
                <w:t>Wei, J. (2015, December 4). Retrieved April 2, 2020, from https://due.com/blog/voltaire-dont-think-money-does-everything-for-you/</w:t>
              </w:r>
            </w:p>
            <w:p w14:paraId="4B6AAA74" w14:textId="77777777" w:rsidR="00B72969" w:rsidRDefault="00B72969" w:rsidP="00B72969">
              <w:pPr>
                <w:pStyle w:val="Bibliography"/>
                <w:ind w:left="720" w:hanging="720"/>
              </w:pPr>
              <w:r>
                <w:t>Wulick, A. (2020, January 13). Retrieved April 2, 2020, from https://blog.prepscholar.com/the-great-gatsby-theme-materialism-money</w:t>
              </w:r>
            </w:p>
            <w:p w14:paraId="561A0CBD" w14:textId="77777777" w:rsidR="00B72969" w:rsidRDefault="00B72969" w:rsidP="00B72969">
              <w:pPr>
                <w:pStyle w:val="Bibliography"/>
                <w:ind w:left="720" w:hanging="720"/>
              </w:pPr>
              <w:r>
                <w:t>Yassine, F. (2018, October 19). Retrieved April 2, 2020, from https://medium.com/themes-of-money-and-wealth-in-the-great-gatsby-and/money-and-wealth-are-central-themes-in-the-great-gatsby-and-the-rich-boy-by-f-scott-fitzgerald-9f143d1555be</w:t>
              </w:r>
            </w:p>
            <w:p w14:paraId="5BF41100" w14:textId="77777777" w:rsidR="00134CCD" w:rsidRDefault="001A4276" w:rsidP="00B72969">
              <w:pPr>
                <w:rPr>
                  <w:ins w:id="8" w:author="RAKESH JOBANPUTRA" w:date="2020-04-17T00:05:00Z"/>
                </w:rPr>
              </w:pPr>
              <w:r>
                <w:rPr>
                  <w:b/>
                  <w:bCs/>
                </w:rPr>
                <w:fldChar w:fldCharType="end"/>
              </w:r>
            </w:p>
          </w:sdtContent>
        </w:sdt>
      </w:sdtContent>
    </w:sdt>
    <w:p w14:paraId="40679E61" w14:textId="36ACD641" w:rsidR="00F87247" w:rsidRPr="00056D22" w:rsidRDefault="00134CCD" w:rsidP="00B72969">
      <w:ins w:id="9" w:author="RAKESH JOBANPUTRA" w:date="2020-04-17T00:05:00Z">
        <w:r>
          <w:lastRenderedPageBreak/>
          <w:t>YOU NEED TO FIND THREE ACADEMIC SOURCES; THE SOURCES YOU HAVE LISTED ARE NOT ACCEPTABLE</w:t>
        </w:r>
        <w:r w:rsidR="008A33F3">
          <w:t>, THEY ARE FROM BLOGS AND/OR MAGAZINES</w:t>
        </w:r>
      </w:ins>
      <w:bookmarkStart w:id="10" w:name="_GoBack"/>
      <w:bookmarkEnd w:id="10"/>
    </w:p>
    <w:sectPr w:rsidR="00F87247" w:rsidRPr="00056D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KESH JOBANPUTRA" w:date="2020-04-17T00:03:00Z" w:initials="RJ">
    <w:p w14:paraId="76B60172" w14:textId="77777777" w:rsidR="0092691C" w:rsidRDefault="0092691C">
      <w:pPr>
        <w:pStyle w:val="CommentText"/>
      </w:pPr>
      <w:r>
        <w:rPr>
          <w:rStyle w:val="CommentReference"/>
        </w:rPr>
        <w:annotationRef/>
      </w:r>
      <w:r>
        <w:t>INTERESTING THESIS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B601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22BD8"/>
    <w:multiLevelType w:val="hybridMultilevel"/>
    <w:tmpl w:val="B4DE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KESH JOBANPUTRA">
    <w15:presenceInfo w15:providerId="None" w15:userId="RAKESH JOBANPU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96"/>
    <w:rsid w:val="00017A84"/>
    <w:rsid w:val="000202ED"/>
    <w:rsid w:val="00056D22"/>
    <w:rsid w:val="000E515F"/>
    <w:rsid w:val="000F5C50"/>
    <w:rsid w:val="00134CCD"/>
    <w:rsid w:val="00171CB0"/>
    <w:rsid w:val="001A4276"/>
    <w:rsid w:val="001B1218"/>
    <w:rsid w:val="003524E0"/>
    <w:rsid w:val="003B4685"/>
    <w:rsid w:val="00411B9C"/>
    <w:rsid w:val="00426F74"/>
    <w:rsid w:val="004A1FBA"/>
    <w:rsid w:val="004C5AD5"/>
    <w:rsid w:val="004D7CB5"/>
    <w:rsid w:val="004E3A9B"/>
    <w:rsid w:val="00573079"/>
    <w:rsid w:val="005C404F"/>
    <w:rsid w:val="005C4F96"/>
    <w:rsid w:val="006B237C"/>
    <w:rsid w:val="007419EE"/>
    <w:rsid w:val="00761C9C"/>
    <w:rsid w:val="007B2351"/>
    <w:rsid w:val="007C600A"/>
    <w:rsid w:val="00886EFF"/>
    <w:rsid w:val="008A33F3"/>
    <w:rsid w:val="008C09C4"/>
    <w:rsid w:val="0092691C"/>
    <w:rsid w:val="00954B35"/>
    <w:rsid w:val="009D3F8C"/>
    <w:rsid w:val="00A43646"/>
    <w:rsid w:val="00A73C0C"/>
    <w:rsid w:val="00A87628"/>
    <w:rsid w:val="00B01C07"/>
    <w:rsid w:val="00B72969"/>
    <w:rsid w:val="00BE39B5"/>
    <w:rsid w:val="00BF50AF"/>
    <w:rsid w:val="00C04DAA"/>
    <w:rsid w:val="00C52399"/>
    <w:rsid w:val="00C53BD2"/>
    <w:rsid w:val="00C7549F"/>
    <w:rsid w:val="00D76B06"/>
    <w:rsid w:val="00DC67D3"/>
    <w:rsid w:val="00DE78CB"/>
    <w:rsid w:val="00DF325E"/>
    <w:rsid w:val="00E254D6"/>
    <w:rsid w:val="00EA1A37"/>
    <w:rsid w:val="00EC503F"/>
    <w:rsid w:val="00EF6270"/>
    <w:rsid w:val="00F07F75"/>
    <w:rsid w:val="00F25499"/>
    <w:rsid w:val="00F72B54"/>
    <w:rsid w:val="00F8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A42F"/>
  <w15:chartTrackingRefBased/>
  <w15:docId w15:val="{A53C4728-F4EF-4325-80A2-4A2EDE39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1A4276"/>
    <w:pPr>
      <w:keepNext/>
      <w:keepLines/>
      <w:spacing w:before="240" w:after="0"/>
      <w:outlineLvl w:val="0"/>
    </w:pPr>
    <w:rPr>
      <w:rFonts w:asciiTheme="majorHAnsi" w:eastAsiaTheme="majorEastAsia" w:hAnsiTheme="majorHAnsi" w:cstheme="majorBidi"/>
      <w:noProof w:val="0"/>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75"/>
    <w:pPr>
      <w:spacing w:after="0" w:line="240" w:lineRule="auto"/>
      <w:ind w:left="720"/>
      <w:contextualSpacing/>
    </w:pPr>
    <w:rPr>
      <w:rFonts w:eastAsiaTheme="minorEastAsia"/>
      <w:sz w:val="24"/>
      <w:szCs w:val="24"/>
      <w:lang w:eastAsia="ja-JP"/>
    </w:rPr>
  </w:style>
  <w:style w:type="character" w:customStyle="1" w:styleId="Heading1Char">
    <w:name w:val="Heading 1 Char"/>
    <w:basedOn w:val="DefaultParagraphFont"/>
    <w:link w:val="Heading1"/>
    <w:uiPriority w:val="9"/>
    <w:rsid w:val="001A427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B1218"/>
  </w:style>
  <w:style w:type="character" w:styleId="Strong">
    <w:name w:val="Strong"/>
    <w:basedOn w:val="DefaultParagraphFont"/>
    <w:uiPriority w:val="22"/>
    <w:qFormat/>
    <w:rsid w:val="001B1218"/>
    <w:rPr>
      <w:b/>
      <w:bCs/>
    </w:rPr>
  </w:style>
  <w:style w:type="character" w:styleId="Hyperlink">
    <w:name w:val="Hyperlink"/>
    <w:basedOn w:val="DefaultParagraphFont"/>
    <w:uiPriority w:val="99"/>
    <w:semiHidden/>
    <w:unhideWhenUsed/>
    <w:rsid w:val="001B1218"/>
    <w:rPr>
      <w:color w:val="0000FF"/>
      <w:u w:val="single"/>
    </w:rPr>
  </w:style>
  <w:style w:type="character" w:styleId="Emphasis">
    <w:name w:val="Emphasis"/>
    <w:basedOn w:val="DefaultParagraphFont"/>
    <w:uiPriority w:val="20"/>
    <w:qFormat/>
    <w:rsid w:val="00B01C07"/>
    <w:rPr>
      <w:i/>
      <w:iCs/>
    </w:rPr>
  </w:style>
  <w:style w:type="character" w:styleId="CommentReference">
    <w:name w:val="annotation reference"/>
    <w:basedOn w:val="DefaultParagraphFont"/>
    <w:uiPriority w:val="99"/>
    <w:semiHidden/>
    <w:unhideWhenUsed/>
    <w:rsid w:val="0092691C"/>
    <w:rPr>
      <w:sz w:val="16"/>
      <w:szCs w:val="16"/>
    </w:rPr>
  </w:style>
  <w:style w:type="paragraph" w:styleId="CommentText">
    <w:name w:val="annotation text"/>
    <w:basedOn w:val="Normal"/>
    <w:link w:val="CommentTextChar"/>
    <w:uiPriority w:val="99"/>
    <w:semiHidden/>
    <w:unhideWhenUsed/>
    <w:rsid w:val="0092691C"/>
    <w:pPr>
      <w:spacing w:line="240" w:lineRule="auto"/>
    </w:pPr>
    <w:rPr>
      <w:sz w:val="20"/>
      <w:szCs w:val="20"/>
    </w:rPr>
  </w:style>
  <w:style w:type="character" w:customStyle="1" w:styleId="CommentTextChar">
    <w:name w:val="Comment Text Char"/>
    <w:basedOn w:val="DefaultParagraphFont"/>
    <w:link w:val="CommentText"/>
    <w:uiPriority w:val="99"/>
    <w:semiHidden/>
    <w:rsid w:val="0092691C"/>
    <w:rPr>
      <w:noProof/>
      <w:sz w:val="20"/>
      <w:szCs w:val="20"/>
    </w:rPr>
  </w:style>
  <w:style w:type="paragraph" w:styleId="CommentSubject">
    <w:name w:val="annotation subject"/>
    <w:basedOn w:val="CommentText"/>
    <w:next w:val="CommentText"/>
    <w:link w:val="CommentSubjectChar"/>
    <w:uiPriority w:val="99"/>
    <w:semiHidden/>
    <w:unhideWhenUsed/>
    <w:rsid w:val="0092691C"/>
    <w:rPr>
      <w:b/>
      <w:bCs/>
    </w:rPr>
  </w:style>
  <w:style w:type="character" w:customStyle="1" w:styleId="CommentSubjectChar">
    <w:name w:val="Comment Subject Char"/>
    <w:basedOn w:val="CommentTextChar"/>
    <w:link w:val="CommentSubject"/>
    <w:uiPriority w:val="99"/>
    <w:semiHidden/>
    <w:rsid w:val="0092691C"/>
    <w:rPr>
      <w:b/>
      <w:bCs/>
      <w:noProof/>
      <w:sz w:val="20"/>
      <w:szCs w:val="20"/>
    </w:rPr>
  </w:style>
  <w:style w:type="paragraph" w:styleId="BalloonText">
    <w:name w:val="Balloon Text"/>
    <w:basedOn w:val="Normal"/>
    <w:link w:val="BalloonTextChar"/>
    <w:uiPriority w:val="99"/>
    <w:semiHidden/>
    <w:unhideWhenUsed/>
    <w:rsid w:val="009269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91C"/>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67693">
      <w:bodyDiv w:val="1"/>
      <w:marLeft w:val="0"/>
      <w:marRight w:val="0"/>
      <w:marTop w:val="0"/>
      <w:marBottom w:val="0"/>
      <w:divBdr>
        <w:top w:val="none" w:sz="0" w:space="0" w:color="auto"/>
        <w:left w:val="none" w:sz="0" w:space="0" w:color="auto"/>
        <w:bottom w:val="none" w:sz="0" w:space="0" w:color="auto"/>
        <w:right w:val="none" w:sz="0" w:space="0" w:color="auto"/>
      </w:divBdr>
    </w:div>
    <w:div w:id="179782199">
      <w:bodyDiv w:val="1"/>
      <w:marLeft w:val="0"/>
      <w:marRight w:val="0"/>
      <w:marTop w:val="0"/>
      <w:marBottom w:val="0"/>
      <w:divBdr>
        <w:top w:val="none" w:sz="0" w:space="0" w:color="auto"/>
        <w:left w:val="none" w:sz="0" w:space="0" w:color="auto"/>
        <w:bottom w:val="none" w:sz="0" w:space="0" w:color="auto"/>
        <w:right w:val="none" w:sz="0" w:space="0" w:color="auto"/>
      </w:divBdr>
    </w:div>
    <w:div w:id="678968649">
      <w:bodyDiv w:val="1"/>
      <w:marLeft w:val="0"/>
      <w:marRight w:val="0"/>
      <w:marTop w:val="0"/>
      <w:marBottom w:val="0"/>
      <w:divBdr>
        <w:top w:val="none" w:sz="0" w:space="0" w:color="auto"/>
        <w:left w:val="none" w:sz="0" w:space="0" w:color="auto"/>
        <w:bottom w:val="none" w:sz="0" w:space="0" w:color="auto"/>
        <w:right w:val="none" w:sz="0" w:space="0" w:color="auto"/>
      </w:divBdr>
    </w:div>
    <w:div w:id="698317273">
      <w:bodyDiv w:val="1"/>
      <w:marLeft w:val="0"/>
      <w:marRight w:val="0"/>
      <w:marTop w:val="0"/>
      <w:marBottom w:val="0"/>
      <w:divBdr>
        <w:top w:val="none" w:sz="0" w:space="0" w:color="auto"/>
        <w:left w:val="none" w:sz="0" w:space="0" w:color="auto"/>
        <w:bottom w:val="none" w:sz="0" w:space="0" w:color="auto"/>
        <w:right w:val="none" w:sz="0" w:space="0" w:color="auto"/>
      </w:divBdr>
    </w:div>
    <w:div w:id="755976244">
      <w:bodyDiv w:val="1"/>
      <w:marLeft w:val="0"/>
      <w:marRight w:val="0"/>
      <w:marTop w:val="0"/>
      <w:marBottom w:val="0"/>
      <w:divBdr>
        <w:top w:val="none" w:sz="0" w:space="0" w:color="auto"/>
        <w:left w:val="none" w:sz="0" w:space="0" w:color="auto"/>
        <w:bottom w:val="none" w:sz="0" w:space="0" w:color="auto"/>
        <w:right w:val="none" w:sz="0" w:space="0" w:color="auto"/>
      </w:divBdr>
    </w:div>
    <w:div w:id="970600062">
      <w:bodyDiv w:val="1"/>
      <w:marLeft w:val="0"/>
      <w:marRight w:val="0"/>
      <w:marTop w:val="0"/>
      <w:marBottom w:val="0"/>
      <w:divBdr>
        <w:top w:val="none" w:sz="0" w:space="0" w:color="auto"/>
        <w:left w:val="none" w:sz="0" w:space="0" w:color="auto"/>
        <w:bottom w:val="none" w:sz="0" w:space="0" w:color="auto"/>
        <w:right w:val="none" w:sz="0" w:space="0" w:color="auto"/>
      </w:divBdr>
    </w:div>
    <w:div w:id="1358197744">
      <w:bodyDiv w:val="1"/>
      <w:marLeft w:val="0"/>
      <w:marRight w:val="0"/>
      <w:marTop w:val="0"/>
      <w:marBottom w:val="0"/>
      <w:divBdr>
        <w:top w:val="none" w:sz="0" w:space="0" w:color="auto"/>
        <w:left w:val="none" w:sz="0" w:space="0" w:color="auto"/>
        <w:bottom w:val="none" w:sz="0" w:space="0" w:color="auto"/>
        <w:right w:val="none" w:sz="0" w:space="0" w:color="auto"/>
      </w:divBdr>
    </w:div>
    <w:div w:id="1587616557">
      <w:bodyDiv w:val="1"/>
      <w:marLeft w:val="0"/>
      <w:marRight w:val="0"/>
      <w:marTop w:val="0"/>
      <w:marBottom w:val="0"/>
      <w:divBdr>
        <w:top w:val="none" w:sz="0" w:space="0" w:color="auto"/>
        <w:left w:val="none" w:sz="0" w:space="0" w:color="auto"/>
        <w:bottom w:val="none" w:sz="0" w:space="0" w:color="auto"/>
        <w:right w:val="none" w:sz="0" w:space="0" w:color="auto"/>
      </w:divBdr>
    </w:div>
    <w:div w:id="1598559220">
      <w:bodyDiv w:val="1"/>
      <w:marLeft w:val="0"/>
      <w:marRight w:val="0"/>
      <w:marTop w:val="0"/>
      <w:marBottom w:val="0"/>
      <w:divBdr>
        <w:top w:val="none" w:sz="0" w:space="0" w:color="auto"/>
        <w:left w:val="none" w:sz="0" w:space="0" w:color="auto"/>
        <w:bottom w:val="none" w:sz="0" w:space="0" w:color="auto"/>
        <w:right w:val="none" w:sz="0" w:space="0" w:color="auto"/>
      </w:divBdr>
    </w:div>
    <w:div w:id="1661425547">
      <w:bodyDiv w:val="1"/>
      <w:marLeft w:val="0"/>
      <w:marRight w:val="0"/>
      <w:marTop w:val="0"/>
      <w:marBottom w:val="0"/>
      <w:divBdr>
        <w:top w:val="none" w:sz="0" w:space="0" w:color="auto"/>
        <w:left w:val="none" w:sz="0" w:space="0" w:color="auto"/>
        <w:bottom w:val="none" w:sz="0" w:space="0" w:color="auto"/>
        <w:right w:val="none" w:sz="0" w:space="0" w:color="auto"/>
      </w:divBdr>
    </w:div>
    <w:div w:id="17196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repscholar.com/nick-carraway-great-gatsby-character-analysis-quote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prepscholar.com/the-great-gatsby-chapter-1-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Fit17</b:Tag>
    <b:SourceType>Book</b:SourceType>
    <b:Guid>{B9321CC3-5CC3-456C-B687-D3A13DAF6225}</b:Guid>
    <b:Year>2017</b:Year>
    <b:Author>
      <b:Author>
        <b:NameList>
          <b:Person>
            <b:Last>Fitzgerald</b:Last>
            <b:First>F.</b:First>
            <b:Middle>Scott</b:Middle>
          </b:Person>
        </b:NameList>
      </b:Author>
    </b:Author>
    <b:Publisher>MK Publications</b:Publisher>
    <b:RefOrder>1</b:RefOrder>
  </b:Source>
  <b:Source>
    <b:Tag>Jes15</b:Tag>
    <b:SourceType>InternetSite</b:SourceType>
    <b:Guid>{60CDB669-7829-4E8D-9778-35BA0D2115BC}</b:Guid>
    <b:Author>
      <b:Author>
        <b:NameList>
          <b:Person>
            <b:Last>Wei</b:Last>
            <b:First>Jessica</b:First>
          </b:Person>
        </b:NameList>
      </b:Author>
    </b:Author>
    <b:Year>2015</b:Year>
    <b:Month>December</b:Month>
    <b:Day>4</b:Day>
    <b:URL>https://due.com/blog/voltaire-dont-think-money-does-everything-for-you/</b:URL>
    <b:YearAccessed>2020</b:YearAccessed>
    <b:MonthAccessed>April</b:MonthAccessed>
    <b:DayAccessed>2</b:DayAccessed>
    <b:RefOrder>2</b:RefOrder>
  </b:Source>
  <b:Source>
    <b:Tag>Ann20</b:Tag>
    <b:SourceType>InternetSite</b:SourceType>
    <b:Guid>{30D006D0-191B-4720-91C8-0CFD7F8E227D}</b:Guid>
    <b:Author>
      <b:Author>
        <b:NameList>
          <b:Person>
            <b:Last>Wulick</b:Last>
            <b:First>Anna</b:First>
          </b:Person>
        </b:NameList>
      </b:Author>
    </b:Author>
    <b:Year>2020</b:Year>
    <b:Month>January</b:Month>
    <b:Day>13</b:Day>
    <b:URL>https://blog.prepscholar.com/the-great-gatsby-theme-materialism-money</b:URL>
    <b:YearAccessed>2020</b:YearAccessed>
    <b:MonthAccessed>April</b:MonthAccessed>
    <b:DayAccessed>2</b:DayAccessed>
    <b:RefOrder>3</b:RefOrder>
  </b:Source>
  <b:Source>
    <b:Tag>Fah18</b:Tag>
    <b:SourceType>InternetSite</b:SourceType>
    <b:Guid>{798D5325-F9F8-47B3-99F0-2414035C4D52}</b:Guid>
    <b:Author>
      <b:Author>
        <b:NameList>
          <b:Person>
            <b:Last>Yassine</b:Last>
            <b:First>Fahmi</b:First>
          </b:Person>
        </b:NameList>
      </b:Author>
    </b:Author>
    <b:Year>2018</b:Year>
    <b:Month>October</b:Month>
    <b:Day>19</b:Day>
    <b:URL>https://medium.com/themes-of-money-and-wealth-in-the-great-gatsby-and/money-and-wealth-are-central-themes-in-the-great-gatsby-and-the-rich-boy-by-f-scott-fitzgerald-9f143d1555be</b:URL>
    <b:YearAccessed>2020</b:YearAccessed>
    <b:MonthAccessed>April</b:MonthAccessed>
    <b:DayAccessed>2</b:DayAccessed>
    <b:RefOrder>4</b:RefOrder>
  </b:Source>
</b:Sources>
</file>

<file path=customXml/itemProps1.xml><?xml version="1.0" encoding="utf-8"?>
<ds:datastoreItem xmlns:ds="http://schemas.openxmlformats.org/officeDocument/2006/customXml" ds:itemID="{F8E3FF54-1D19-4AEF-9730-720BF1F29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Pages>
  <Words>1031</Words>
  <Characters>5880</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RAKESH JOBANPUTRA</cp:lastModifiedBy>
  <cp:revision>41</cp:revision>
  <dcterms:created xsi:type="dcterms:W3CDTF">2020-04-01T21:34:00Z</dcterms:created>
  <dcterms:modified xsi:type="dcterms:W3CDTF">2020-04-16T21:05:00Z</dcterms:modified>
</cp:coreProperties>
</file>